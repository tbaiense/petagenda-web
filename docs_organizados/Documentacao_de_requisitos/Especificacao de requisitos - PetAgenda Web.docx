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customXml/itemProps4.xml" ContentType="application/vnd.openxmlformats-officedocument.customXmlProperti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62336" behindDoc="0" locked="0" layoutInCell="1" allowOverlap="1">
                <wp:simplePos x="0" y="0"/>
                <wp:positionH relativeFrom="column">
                  <wp:posOffset>2809875</wp:posOffset>
                </wp:positionH>
                <wp:positionV relativeFrom="paragraph">
                  <wp:posOffset>280035</wp:posOffset>
                </wp:positionV>
                <wp:extent cx="2877820" cy="1909445"/>
                <wp:effectExtent l="0" t="0" r="0" b="0"/>
                <wp:wrapNone/>
                <wp:docPr id="3" name="_x0000_s2052"/>
                <wp:cNvGraphicFramePr/>
                <a:graphic xmlns:a="http://schemas.openxmlformats.org/drawingml/2006/main">
                  <a:graphicData uri="http://schemas.microsoft.com/office/word/2010/wordprocessingShape">
                    <wps:wsp>
                      <wps:cNvPr id="0" name=""/>
                      <wps:cNvSpPr txBox="1"/>
                      <wps:spPr bwMode="auto">
                        <a:xfrm>
                          <a:off x="0" y="0"/>
                          <a:ext cx="2877820" cy="1909445"/>
                        </a:xfrm>
                        <a:prstGeom prst="rect">
                          <a:avLst/>
                        </a:prstGeom>
                        <a:solidFill>
                          <a:srgbClr val="FFFF00"/>
                        </a:solidFill>
                        <a:ln>
                          <a:noFill/>
                        </a:ln>
                      </wps:spPr>
                      <wps:txbx>
                        <w:txbxContent>
                          <w:p>
                            <w:pPr>
                              <w:pBdr/>
                              <w:spacing/>
                              <w:ind/>
                              <w:rPr>
                                <w:rFonts w:ascii="Segoe UI" w:hAnsi="Segoe UI" w:cs="Segoe UI"/>
                              </w:rPr>
                            </w:pPr>
                            <w:r>
                              <w:rPr>
                                <w:rFonts w:ascii="Segoe UI" w:hAnsi="Segoe UI" w:cs="Segoe UI"/>
                              </w:rPr>
                              <w:t xml:space="preserve">Inserir nomes dos alunos em ordem alfabética com primeiro nome </w:t>
                            </w:r>
                            <w:r>
                              <w:rPr>
                                <w:rFonts w:ascii="Segoe UI" w:hAnsi="Segoe UI" w:cs="Segoe UI"/>
                              </w:rPr>
                              <w:t xml:space="preserve">e primeira letra do sobrenome separando alunos por virgulas.</w:t>
                            </w:r>
                            <w:r>
                              <w:rPr>
                                <w:rFonts w:ascii="Segoe UI" w:hAnsi="Segoe UI" w:cs="Segoe UI"/>
                              </w:rPr>
                            </w:r>
                            <w:r>
                              <w:rPr>
                                <w:rFonts w:ascii="Segoe UI" w:hAnsi="Segoe UI" w:cs="Segoe UI"/>
                              </w:rPr>
                            </w:r>
                          </w:p>
                          <w:p>
                            <w:pPr>
                              <w:pBdr/>
                              <w:spacing/>
                              <w:ind/>
                              <w:rPr>
                                <w:rFonts w:ascii="Segoe UI" w:hAnsi="Segoe UI" w:cs="Segoe UI"/>
                              </w:rPr>
                            </w:pPr>
                            <w:r>
                              <w:rPr>
                                <w:rFonts w:ascii="Segoe UI" w:hAnsi="Segoe UI" w:cs="Segoe UI"/>
                              </w:rPr>
                              <w:t xml:space="preserve">Atenção para alterar o nome do orientador.</w:t>
                            </w:r>
                            <w:r>
                              <w:rPr>
                                <w:rFonts w:ascii="Segoe UI" w:hAnsi="Segoe UI" w:cs="Segoe UI"/>
                              </w:rPr>
                            </w:r>
                            <w:r>
                              <w:rPr>
                                <w:rFonts w:ascii="Segoe UI" w:hAnsi="Segoe UI" w:cs="Segoe UI"/>
                              </w:rPr>
                            </w:r>
                          </w:p>
                          <w:p>
                            <w:pPr>
                              <w:pBdr/>
                              <w:spacing/>
                              <w:ind/>
                              <w:rPr>
                                <w:rFonts w:ascii="Segoe UI" w:hAnsi="Segoe UI" w:cs="Segoe UI"/>
                              </w:rPr>
                            </w:pPr>
                            <w:r>
                              <w:rPr>
                                <w:rFonts w:ascii="Segoe UI" w:hAnsi="Segoe UI" w:cs="Segoe UI"/>
                              </w:rPr>
                              <w:t xml:space="preserve">Esse documento </w:t>
                            </w:r>
                            <w:r>
                              <w:rPr>
                                <w:rFonts w:ascii="Segoe UI" w:hAnsi="Segoe UI" w:cs="Segoe UI"/>
                              </w:rPr>
                              <w:t xml:space="preserve">deve ser utilizado a fonte Segoe</w:t>
                            </w:r>
                            <w:r>
                              <w:rPr>
                                <w:rFonts w:ascii="Segoe UI" w:hAnsi="Segoe UI" w:cs="Segoe UI"/>
                              </w:rPr>
                              <w:t xml:space="preserve"> UI</w:t>
                            </w:r>
                            <w:r>
                              <w:rPr>
                                <w:rFonts w:ascii="Segoe UI" w:hAnsi="Segoe UI" w:cs="Segoe UI"/>
                              </w:rPr>
                            </w:r>
                            <w:r>
                              <w:rPr>
                                <w:rFonts w:ascii="Segoe UI" w:hAnsi="Segoe UI" w:cs="Segoe UI"/>
                              </w:rPr>
                            </w:r>
                          </w:p>
                        </w:txbxContent>
                      </wps:txbx>
                      <wps:bodyPr wrap="square" lIns="91440" tIns="45720" rIns="91440" bIns="45720" upright="1"/>
                    </wps:wsp>
                  </a:graphicData>
                </a:graphic>
              </wp:anchor>
            </w:drawing>
          </mc:Choice>
          <mc:Fallback>
            <w:pict>
              <v:shape id="shape 2" o:spid="_x0000_s2" o:spt="202" type="#_x0000_t202" style="position:absolute;z-index:251662336;o:allowoverlap:true;o:allowincell:true;mso-position-horizontal-relative:text;margin-left:221.25pt;mso-position-horizontal:absolute;mso-position-vertical-relative:text;margin-top:22.05pt;mso-position-vertical:absolute;width:226.60pt;height:150.35pt;mso-wrap-distance-left:9.00pt;mso-wrap-distance-top:0.00pt;mso-wrap-distance-right:9.00pt;mso-wrap-distance-bottom:0.00pt;visibility:visible;" fillcolor="#FFFF00" stroked="f">
                <v:textbox inset="0,0,0,0">
                  <w:txbxContent>
                    <w:p>
                      <w:pPr>
                        <w:pBdr/>
                        <w:spacing/>
                        <w:ind/>
                        <w:rPr>
                          <w:rFonts w:ascii="Segoe UI" w:hAnsi="Segoe UI" w:cs="Segoe UI"/>
                        </w:rPr>
                      </w:pPr>
                      <w:r>
                        <w:rPr>
                          <w:rFonts w:ascii="Segoe UI" w:hAnsi="Segoe UI" w:cs="Segoe UI"/>
                        </w:rPr>
                        <w:t xml:space="preserve">Inserir nomes dos alunos em ordem alfabética com primeiro nome </w:t>
                      </w:r>
                      <w:r>
                        <w:rPr>
                          <w:rFonts w:ascii="Segoe UI" w:hAnsi="Segoe UI" w:cs="Segoe UI"/>
                        </w:rPr>
                        <w:t xml:space="preserve">e primeira letra do sobrenome separando alunos por virgulas.</w:t>
                      </w:r>
                      <w:r>
                        <w:rPr>
                          <w:rFonts w:ascii="Segoe UI" w:hAnsi="Segoe UI" w:cs="Segoe UI"/>
                        </w:rPr>
                      </w:r>
                      <w:r>
                        <w:rPr>
                          <w:rFonts w:ascii="Segoe UI" w:hAnsi="Segoe UI" w:cs="Segoe UI"/>
                        </w:rPr>
                      </w:r>
                    </w:p>
                    <w:p>
                      <w:pPr>
                        <w:pBdr/>
                        <w:spacing/>
                        <w:ind/>
                        <w:rPr>
                          <w:rFonts w:ascii="Segoe UI" w:hAnsi="Segoe UI" w:cs="Segoe UI"/>
                        </w:rPr>
                      </w:pPr>
                      <w:r>
                        <w:rPr>
                          <w:rFonts w:ascii="Segoe UI" w:hAnsi="Segoe UI" w:cs="Segoe UI"/>
                        </w:rPr>
                        <w:t xml:space="preserve">Atenção para alterar o nome do orientador.</w:t>
                      </w:r>
                      <w:r>
                        <w:rPr>
                          <w:rFonts w:ascii="Segoe UI" w:hAnsi="Segoe UI" w:cs="Segoe UI"/>
                        </w:rPr>
                      </w:r>
                      <w:r>
                        <w:rPr>
                          <w:rFonts w:ascii="Segoe UI" w:hAnsi="Segoe UI" w:cs="Segoe UI"/>
                        </w:rPr>
                      </w:r>
                    </w:p>
                    <w:p>
                      <w:pPr>
                        <w:pBdr/>
                        <w:spacing/>
                        <w:ind/>
                        <w:rPr>
                          <w:rFonts w:ascii="Segoe UI" w:hAnsi="Segoe UI" w:cs="Segoe UI"/>
                        </w:rPr>
                      </w:pPr>
                      <w:r>
                        <w:rPr>
                          <w:rFonts w:ascii="Segoe UI" w:hAnsi="Segoe UI" w:cs="Segoe UI"/>
                        </w:rPr>
                        <w:t xml:space="preserve">Esse documento </w:t>
                      </w:r>
                      <w:r>
                        <w:rPr>
                          <w:rFonts w:ascii="Segoe UI" w:hAnsi="Segoe UI" w:cs="Segoe UI"/>
                        </w:rPr>
                        <w:t xml:space="preserve">deve ser utilizado a fonte Segoe</w:t>
                      </w:r>
                      <w:r>
                        <w:rPr>
                          <w:rFonts w:ascii="Segoe UI" w:hAnsi="Segoe UI" w:cs="Segoe UI"/>
                        </w:rPr>
                        <w:t xml:space="preserve"> UI</w:t>
                      </w:r>
                      <w:r>
                        <w:rPr>
                          <w:rFonts w:ascii="Segoe UI" w:hAnsi="Segoe UI" w:cs="Segoe UI"/>
                        </w:rPr>
                      </w:r>
                      <w:r>
                        <w:rPr>
                          <w:rFonts w:ascii="Segoe UI" w:hAnsi="Segoe UI" w:cs="Segoe UI"/>
                        </w:rPr>
                      </w:r>
                    </w:p>
                  </w:txbxContent>
                </v:textbox>
              </v:shape>
            </w:pict>
          </mc:Fallback>
        </mc:AlternateContent>
      </w:r>
      <w:r>
        <w:rPr>
          <w:lang w:eastAsia="pt-BR"/>
        </w:rPr>
        <mc:AlternateContent>
          <mc:Choice Requires="wpg">
            <w:drawing>
              <wp:anchor xmlns:wp="http://schemas.openxmlformats.org/drawingml/2006/wordprocessingDrawing" xmlns:wp14="http://schemas.microsoft.com/office/word/2010/wordprocessingDrawing" distT="0" distB="0" distL="114300" distR="114300" simplePos="0" relativeHeight="251666432" behindDoc="0" locked="0" layoutInCell="1" allowOverlap="1">
                <wp:simplePos x="0" y="0"/>
                <wp:positionH relativeFrom="column">
                  <wp:posOffset>2577465</wp:posOffset>
                </wp:positionH>
                <wp:positionV relativeFrom="paragraph">
                  <wp:posOffset>-254634</wp:posOffset>
                </wp:positionV>
                <wp:extent cx="985520" cy="1021080"/>
                <wp:effectExtent l="0" t="0" r="0" b="0"/>
                <wp:wrapNone/>
                <wp:docPr id="4" name="_x0000_s2057"/>
                <wp:cNvGraphicFramePr/>
                <a:graphic xmlns:a="http://schemas.openxmlformats.org/drawingml/2006/main">
                  <a:graphicData uri="http://schemas.microsoft.com/office/word/2010/wordprocessingGroup">
                    <wpg:wgp>
                      <wpg:cNvGrpSpPr/>
                      <wpg:grpSpPr bwMode="auto">
                        <a:xfrm>
                          <a:off x="0" y="0"/>
                          <a:ext cx="985519" cy="1021080"/>
                          <a:chOff x="5760" y="1122"/>
                          <a:chExt cx="1552" cy="1608"/>
                        </a:xfrm>
                      </wpg:grpSpPr>
                      <wps:wsp>
                        <wps:cNvPr id="0" name=""/>
                        <wps:cNvSpPr/>
                        <wps:spPr bwMode="auto">
                          <a:xfrm>
                            <a:off x="5760" y="1122"/>
                            <a:ext cx="1552" cy="0"/>
                          </a:xfrm>
                          <a:custGeom>
                            <a:avLst/>
                            <a:gdLst>
                              <a:gd name="gd0" fmla="val 65536"/>
                              <a:gd name="gd1" fmla="val 0"/>
                              <a:gd name="gd2" fmla="val 0"/>
                              <a:gd name="gd3" fmla="val 21600"/>
                              <a:gd name="gd4" fmla="val 21600"/>
                            </a:gdLst>
                            <a:ahLst/>
                            <a:cxnLst/>
                            <a:rect l="0" t="0" r="r" b="b"/>
                            <a:pathLst>
                              <a:path w="21600" h="21600" fill="norm" stroke="1" extrusionOk="0">
                                <a:moveTo>
                                  <a:pt x="gd1" y="gd2"/>
                                </a:moveTo>
                                <a:lnTo>
                                  <a:pt x="gd3" y="gd4"/>
                                </a:lnTo>
                              </a:path>
                            </a:pathLst>
                          </a:custGeom>
                          <a:noFill/>
                          <a:ln>
                            <a:solidFill>
                              <a:srgbClr val="000000"/>
                            </a:solidFill>
                            <a:tailEnd type="triangle"/>
                          </a:ln>
                        </wps:spPr>
                        <wps:bodyPr rot="0">
                          <a:prstTxWarp prst="textNoShape">
                            <a:avLst/>
                          </a:prstTxWarp>
                          <a:noAutofit/>
                        </wps:bodyPr>
                      </wps:wsp>
                      <wps:wsp>
                        <wps:cNvPr id="1" name=""/>
                        <wps:cNvSpPr/>
                        <wps:spPr bwMode="auto">
                          <a:xfrm>
                            <a:off x="5760" y="1122"/>
                            <a:ext cx="0" cy="1608"/>
                          </a:xfrm>
                          <a:custGeom>
                            <a:avLst/>
                            <a:gdLst>
                              <a:gd name="gd0" fmla="val 65536"/>
                              <a:gd name="gd1" fmla="val 0"/>
                              <a:gd name="gd2" fmla="val 0"/>
                              <a:gd name="gd3" fmla="val 21600"/>
                              <a:gd name="gd4" fmla="val 21600"/>
                            </a:gdLst>
                            <a:ahLst/>
                            <a:cxnLst/>
                            <a:rect l="0" t="0" r="r" b="b"/>
                            <a:pathLst>
                              <a:path w="21600" h="21600" fill="norm" stroke="1" extrusionOk="0">
                                <a:moveTo>
                                  <a:pt x="gd1" y="gd2"/>
                                </a:moveTo>
                                <a:lnTo>
                                  <a:pt x="gd3" y="gd4"/>
                                </a:lnTo>
                              </a:path>
                            </a:pathLst>
                          </a:custGeom>
                          <a:noFill/>
                          <a:ln>
                            <a:solidFill>
                              <a:srgbClr val="000000"/>
                            </a:solidFill>
                          </a:ln>
                        </wps:spPr>
                        <wps:bodyPr rot="0">
                          <a:prstTxWarp prst="textNoShape">
                            <a:avLst/>
                          </a:prstTxWarp>
                          <a:noAutofit/>
                        </wps:bodyPr>
                      </wps:wsp>
                      <wps:wsp>
                        <wps:cNvPr id="2" name=""/>
                        <wps:cNvSpPr/>
                        <wps:spPr bwMode="auto">
                          <a:xfrm flipH="1">
                            <a:off x="5760" y="2730"/>
                            <a:ext cx="486" cy="0"/>
                          </a:xfrm>
                          <a:custGeom>
                            <a:avLst/>
                            <a:gdLst>
                              <a:gd name="gd0" fmla="val 65536"/>
                              <a:gd name="gd1" fmla="val 0"/>
                              <a:gd name="gd2" fmla="val 0"/>
                              <a:gd name="gd3" fmla="val 21600"/>
                              <a:gd name="gd4" fmla="val 21600"/>
                            </a:gdLst>
                            <a:ahLst/>
                            <a:cxnLst/>
                            <a:rect l="0" t="0" r="r" b="b"/>
                            <a:pathLst>
                              <a:path w="21600" h="21600" fill="norm" stroke="1" extrusionOk="0">
                                <a:moveTo>
                                  <a:pt x="gd1" y="gd2"/>
                                </a:moveTo>
                                <a:lnTo>
                                  <a:pt x="gd3" y="gd4"/>
                                </a:lnTo>
                              </a:path>
                            </a:pathLst>
                          </a:custGeom>
                          <a:noFill/>
                          <a:ln>
                            <a:solidFill>
                              <a:srgbClr val="000000"/>
                            </a:solidFill>
                          </a:ln>
                        </wps:spPr>
                        <wps:bodyPr rot="0">
                          <a:prstTxWarp prst="textNoShape">
                            <a:avLst/>
                          </a:prstTxWarp>
                          <a:noAutofit/>
                        </wps:bodyPr>
                      </wps:wsp>
                    </wpg:wgp>
                  </a:graphicData>
                </a:graphic>
              </wp:anchor>
            </w:drawing>
          </mc:Choice>
          <mc:Fallback>
            <w:pict>
              <v:group id="group 3" o:spid="_x0000_s0000" style="position:absolute;z-index:251666432;o:allowoverlap:true;o:allowincell:true;mso-position-horizontal-relative:text;margin-left:202.95pt;mso-position-horizontal:absolute;mso-position-vertical-relative:text;margin-top:-20.05pt;mso-position-vertical:absolute;width:77.60pt;height:80.40pt;mso-wrap-distance-left:9.00pt;mso-wrap-distance-top:0.00pt;mso-wrap-distance-right:9.00pt;mso-wrap-distance-bottom:0.00pt;" coordorigin="57,11" coordsize="15,16">
                <v:shape id="shape 4" o:spid="_x0000_s4" style="position:absolute;left:57;top:11;width:15;height:0;visibility:visible;" path="m0,0l100000,100000e" coordsize="100000,100000" filled="f" strokecolor="#000000">
                  <v:path textboxrect="0,0,100000,100000"/>
                </v:shape>
                <v:shape id="shape 5" o:spid="_x0000_s5" style="position:absolute;left:57;top:11;width:0;height:16;visibility:visible;" path="m0,0l100000,100000e" coordsize="100000,100000" filled="f" strokecolor="#000000">
                  <v:path textboxrect="0,0,100000,100000"/>
                </v:shape>
                <v:shape id="shape 6" o:spid="_x0000_s6" style="position:absolute;left:57;top:27;width:4;height:0;flip:x;visibility:visible;" path="m0,0l100000,100000e" coordsize="100000,100000" filled="f" strokecolor="#000000">
                  <v:path textboxrect="0,0,100000,100000"/>
                </v:shape>
              </v:group>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column">
                  <wp:posOffset>278130</wp:posOffset>
                </wp:positionH>
                <wp:positionV relativeFrom="paragraph">
                  <wp:posOffset>3380740</wp:posOffset>
                </wp:positionV>
                <wp:extent cx="5003800" cy="950595"/>
                <wp:effectExtent l="0" t="0" r="0" b="0"/>
                <wp:wrapNone/>
                <wp:docPr id="5" name="_x0000_s2050"/>
                <wp:cNvGraphicFramePr/>
                <a:graphic xmlns:a="http://schemas.openxmlformats.org/drawingml/2006/main">
                  <a:graphicData uri="http://schemas.microsoft.com/office/word/2010/wordprocessingShape">
                    <wps:wsp>
                      <wps:cNvPr id="0" name=""/>
                      <wps:cNvSpPr txBox="1"/>
                      <wps:spPr bwMode="auto">
                        <a:xfrm>
                          <a:off x="0" y="0"/>
                          <a:ext cx="5004159" cy="869342"/>
                        </a:xfrm>
                        <a:prstGeom prst="rect">
                          <a:avLst/>
                        </a:prstGeom>
                        <a:solidFill>
                          <a:srgbClr val="FFFFFF"/>
                        </a:solidFill>
                        <a:ln>
                          <a:noFill/>
                        </a:ln>
                      </wps:spPr>
                      <wps:txbx>
                        <w:txbxContent>
                          <w:p>
                            <w:pPr>
                              <w:pBdr/>
                              <w:spacing/>
                              <w:ind/>
                              <w:jc w:val="right"/>
                              <w:rPr>
                                <w:rFonts w:ascii="Segoe UI" w:hAnsi="Segoe UI" w:cs="Segoe UI"/>
                                <w:b/>
                                <w:sz w:val="36"/>
                              </w:rPr>
                            </w:pPr>
                            <w:r>
                              <w:rPr>
                                <w:rFonts w:ascii="Segoe UI" w:hAnsi="Segoe UI" w:cs="Segoe UI"/>
                                <w:b/>
                                <w:sz w:val="36"/>
                              </w:rPr>
                              <w:t xml:space="preserve">Documento de Requisitos do Sistema</w:t>
                            </w:r>
                            <w:r>
                              <w:rPr>
                                <w:rFonts w:ascii="Segoe UI" w:hAnsi="Segoe UI" w:cs="Segoe UI"/>
                                <w:b/>
                                <w:sz w:val="36"/>
                              </w:rPr>
                            </w:r>
                            <w:r>
                              <w:rPr>
                                <w:rFonts w:ascii="Segoe UI" w:hAnsi="Segoe UI" w:cs="Segoe UI"/>
                                <w:b/>
                                <w:sz w:val="36"/>
                              </w:rPr>
                            </w:r>
                          </w:p>
                          <w:p>
                            <w:pPr>
                              <w:pBdr/>
                              <w:spacing/>
                              <w:ind/>
                              <w:jc w:val="right"/>
                              <w:rPr>
                                <w:rFonts w:ascii="Segoe UI" w:hAnsi="Segoe UI" w:cs="Segoe UI"/>
                                <w:b/>
                                <w:sz w:val="36"/>
                              </w:rPr>
                            </w:pPr>
                            <w:r>
                              <w:rPr>
                                <w:rFonts w:ascii="Segoe UI" w:hAnsi="Segoe UI" w:cs="Segoe UI"/>
                                <w:b/>
                                <w:sz w:val="36"/>
                              </w:rPr>
                              <w:t xml:space="preserve">PetAgenda </w:t>
                            </w:r>
                            <w:r>
                              <w:rPr>
                                <w:rFonts w:ascii="Segoe UI" w:hAnsi="Segoe UI" w:cs="Segoe UI"/>
                                <w:b/>
                                <w:sz w:val="36"/>
                              </w:rPr>
                              <w:t xml:space="preserve">Versão </w:t>
                            </w:r>
                            <w:r>
                              <w:rPr>
                                <w:rFonts w:ascii="Segoe UI" w:hAnsi="Segoe UI" w:cs="Segoe UI"/>
                                <w:b/>
                                <w:sz w:val="36"/>
                              </w:rPr>
                              <w:t xml:space="preserve">0.</w:t>
                            </w:r>
                            <w:r>
                              <w:rPr>
                                <w:rFonts w:ascii="Segoe UI" w:hAnsi="Segoe UI" w:cs="Segoe UI"/>
                                <w:b/>
                                <w:sz w:val="36"/>
                              </w:rPr>
                              <w:t xml:space="preserve">5</w:t>
                            </w:r>
                            <w:r>
                              <w:rPr>
                                <w:rFonts w:ascii="Segoe UI" w:hAnsi="Segoe UI" w:cs="Segoe UI"/>
                                <w:b/>
                                <w:sz w:val="36"/>
                              </w:rPr>
                            </w:r>
                            <w:r>
                              <w:rPr>
                                <w:rFonts w:ascii="Segoe UI" w:hAnsi="Segoe UI" w:cs="Segoe UI"/>
                                <w:b/>
                                <w:sz w:val="36"/>
                              </w:rPr>
                            </w:r>
                          </w:p>
                        </w:txbxContent>
                      </wps:txbx>
                      <wps:bodyPr wrap="square" lIns="91440" tIns="45720" rIns="91440" bIns="45720" upright="1">
                        <a:spAutoFit/>
                      </wps:bodyPr>
                    </wps:wsp>
                  </a:graphicData>
                </a:graphic>
                <wp14:sizeRelV relativeFrom="page">
                  <wp14:pctHeight>20000</wp14:pctHeight>
                </wp14:sizeRelV>
              </wp:anchor>
            </w:drawing>
          </mc:Choice>
          <mc:Fallback>
            <w:pict>
              <v:shape id="shape 7" o:spid="_x0000_s7" o:spt="202" type="#_x0000_t202" style="position:absolute;z-index:251660288;o:allowoverlap:true;o:allowincell:true;mso-position-horizontal-relative:text;margin-left:21.90pt;mso-position-horizontal:absolute;mso-position-vertical-relative:text;margin-top:266.20pt;mso-position-vertical:absolute;width:394.00pt;height:74.85pt;mso-wrap-distance-left:9.00pt;mso-wrap-distance-top:0.00pt;mso-wrap-distance-right:9.00pt;mso-wrap-distance-bottom:0.00pt;visibility:visible;" fillcolor="#FFFFFF" stroked="f">
                <v:textbox inset="0,0,0,0">
                  <w:txbxContent>
                    <w:p>
                      <w:pPr>
                        <w:pBdr/>
                        <w:spacing/>
                        <w:ind/>
                        <w:jc w:val="right"/>
                        <w:rPr>
                          <w:rFonts w:ascii="Segoe UI" w:hAnsi="Segoe UI" w:cs="Segoe UI"/>
                          <w:b/>
                          <w:sz w:val="36"/>
                        </w:rPr>
                      </w:pPr>
                      <w:r>
                        <w:rPr>
                          <w:rFonts w:ascii="Segoe UI" w:hAnsi="Segoe UI" w:cs="Segoe UI"/>
                          <w:b/>
                          <w:sz w:val="36"/>
                        </w:rPr>
                        <w:t xml:space="preserve">Documento de Requisitos do Sistema</w:t>
                      </w:r>
                      <w:r>
                        <w:rPr>
                          <w:rFonts w:ascii="Segoe UI" w:hAnsi="Segoe UI" w:cs="Segoe UI"/>
                          <w:b/>
                          <w:sz w:val="36"/>
                        </w:rPr>
                      </w:r>
                      <w:r>
                        <w:rPr>
                          <w:rFonts w:ascii="Segoe UI" w:hAnsi="Segoe UI" w:cs="Segoe UI"/>
                          <w:b/>
                          <w:sz w:val="36"/>
                        </w:rPr>
                      </w:r>
                    </w:p>
                    <w:p>
                      <w:pPr>
                        <w:pBdr/>
                        <w:spacing/>
                        <w:ind/>
                        <w:jc w:val="right"/>
                        <w:rPr>
                          <w:rFonts w:ascii="Segoe UI" w:hAnsi="Segoe UI" w:cs="Segoe UI"/>
                          <w:b/>
                          <w:sz w:val="36"/>
                        </w:rPr>
                      </w:pPr>
                      <w:r>
                        <w:rPr>
                          <w:rFonts w:ascii="Segoe UI" w:hAnsi="Segoe UI" w:cs="Segoe UI"/>
                          <w:b/>
                          <w:sz w:val="36"/>
                        </w:rPr>
                        <w:t xml:space="preserve">PetAgenda </w:t>
                      </w:r>
                      <w:r>
                        <w:rPr>
                          <w:rFonts w:ascii="Segoe UI" w:hAnsi="Segoe UI" w:cs="Segoe UI"/>
                          <w:b/>
                          <w:sz w:val="36"/>
                        </w:rPr>
                        <w:t xml:space="preserve">Versão </w:t>
                      </w:r>
                      <w:r>
                        <w:rPr>
                          <w:rFonts w:ascii="Segoe UI" w:hAnsi="Segoe UI" w:cs="Segoe UI"/>
                          <w:b/>
                          <w:sz w:val="36"/>
                        </w:rPr>
                        <w:t xml:space="preserve">0.</w:t>
                      </w:r>
                      <w:r>
                        <w:rPr>
                          <w:rFonts w:ascii="Segoe UI" w:hAnsi="Segoe UI" w:cs="Segoe UI"/>
                          <w:b/>
                          <w:sz w:val="36"/>
                        </w:rPr>
                        <w:t xml:space="preserve">5</w:t>
                      </w:r>
                      <w:r>
                        <w:rPr>
                          <w:rFonts w:ascii="Segoe UI" w:hAnsi="Segoe UI" w:cs="Segoe UI"/>
                          <w:b/>
                          <w:sz w:val="36"/>
                        </w:rPr>
                      </w:r>
                      <w:r>
                        <w:rPr>
                          <w:rFonts w:ascii="Segoe UI" w:hAnsi="Segoe UI" w:cs="Segoe UI"/>
                          <w:b/>
                          <w:sz w:val="36"/>
                        </w:rPr>
                      </w:r>
                    </w:p>
                  </w:txbxContent>
                </v:textbox>
              </v:shape>
            </w:pict>
          </mc:Fallback>
        </mc:AlternateContent>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br w:type="page" w:clear="all"/>
      </w:r>
      <w:r/>
    </w:p>
    <w:p>
      <w:pPr>
        <w:pBdr/>
        <w:spacing/>
        <w:ind/>
        <w:jc w:val="center"/>
        <w:rPr>
          <w:rFonts w:ascii="Arial" w:hAnsi="Arial"/>
          <w:b/>
          <w:sz w:val="28"/>
        </w:rPr>
      </w:pPr>
      <w:r>
        <w:rPr>
          <w:rFonts w:ascii="Arial" w:hAnsi="Arial"/>
          <w:b/>
          <w:sz w:val="28"/>
        </w:rPr>
      </w:r>
      <w:r>
        <w:rPr>
          <w:rFonts w:ascii="Arial" w:hAnsi="Arial"/>
          <w:b/>
          <w:sz w:val="28"/>
        </w:rPr>
      </w:r>
      <w:r>
        <w:rPr>
          <w:rFonts w:ascii="Arial" w:hAnsi="Arial"/>
          <w:b/>
          <w:sz w:val="28"/>
        </w:rPr>
      </w:r>
    </w:p>
    <w:p>
      <w:pPr>
        <w:pBdr/>
        <w:spacing/>
        <w:ind/>
        <w:jc w:val="center"/>
        <w:rPr>
          <w:rFonts w:ascii="Segoe UI" w:hAnsi="Segoe UI" w:cs="Segoe UI"/>
          <w:b/>
          <w:sz w:val="28"/>
        </w:rPr>
      </w:pPr>
      <w:r>
        <w:rPr>
          <w:rFonts w:ascii="Segoe UI" w:hAnsi="Segoe UI" w:cs="Segoe UI"/>
          <w:b/>
          <w:sz w:val="28"/>
        </w:rPr>
        <w:t xml:space="preserve">Histórico de Alterações</w:t>
      </w:r>
      <w:r>
        <w:rPr>
          <w:rFonts w:ascii="Segoe UI" w:hAnsi="Segoe UI" w:cs="Segoe UI"/>
          <w:b/>
          <w:sz w:val="28"/>
        </w:rPr>
      </w:r>
      <w:r>
        <w:rPr>
          <w:rFonts w:ascii="Segoe UI" w:hAnsi="Segoe UI" w:cs="Segoe UI"/>
          <w:b/>
          <w:sz w:val="28"/>
        </w:rPr>
      </w:r>
    </w:p>
    <w:tbl>
      <w:tblPr>
        <w:tblW w:w="8789"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276"/>
        <w:gridCol w:w="992"/>
        <w:gridCol w:w="4536"/>
        <w:gridCol w:w="1985"/>
      </w:tblGrid>
      <w:tr>
        <w:trPr/>
        <w:tc>
          <w:tcPr>
            <w:shd w:val="pct12" w:color="000000" w:fill="ffffff"/>
            <w:tcBorders/>
            <w:tcW w:w="1276" w:type="dxa"/>
            <w:textDirection w:val="lrTb"/>
            <w:noWrap w:val="false"/>
          </w:tcPr>
          <w:p>
            <w:pPr>
              <w:pStyle w:val="998"/>
              <w:pBdr/>
              <w:spacing/>
              <w:ind w:left="0"/>
              <w:jc w:val="center"/>
              <w:rPr>
                <w:rFonts w:ascii="Segoe UI" w:hAnsi="Segoe UI" w:cs="Segoe UI"/>
                <w:b/>
                <w:sz w:val="22"/>
                <w:lang w:val="pt-BR"/>
              </w:rPr>
            </w:pPr>
            <w:r>
              <w:rPr>
                <w:rFonts w:ascii="Segoe UI" w:hAnsi="Segoe UI" w:cs="Segoe UI"/>
                <w:b/>
                <w:sz w:val="22"/>
                <w:lang w:val="pt-BR"/>
              </w:rPr>
              <w:t xml:space="preserve">Data</w:t>
            </w:r>
            <w:r>
              <w:rPr>
                <w:rFonts w:ascii="Segoe UI" w:hAnsi="Segoe UI" w:cs="Segoe UI"/>
                <w:b/>
                <w:sz w:val="22"/>
                <w:lang w:val="pt-BR"/>
              </w:rPr>
            </w:r>
            <w:r>
              <w:rPr>
                <w:rFonts w:ascii="Segoe UI" w:hAnsi="Segoe UI" w:cs="Segoe UI"/>
                <w:b/>
                <w:sz w:val="22"/>
                <w:lang w:val="pt-BR"/>
              </w:rPr>
            </w:r>
          </w:p>
        </w:tc>
        <w:tc>
          <w:tcPr>
            <w:shd w:val="pct12" w:color="000000" w:fill="ffffff"/>
            <w:tcBorders/>
            <w:tcW w:w="992" w:type="dxa"/>
            <w:textDirection w:val="lrTb"/>
            <w:noWrap w:val="false"/>
          </w:tcPr>
          <w:p>
            <w:pPr>
              <w:pStyle w:val="998"/>
              <w:pBdr/>
              <w:spacing/>
              <w:ind w:left="34"/>
              <w:jc w:val="center"/>
              <w:rPr>
                <w:rFonts w:ascii="Segoe UI" w:hAnsi="Segoe UI" w:cs="Segoe UI"/>
                <w:b/>
                <w:sz w:val="22"/>
                <w:lang w:val="pt-BR"/>
              </w:rPr>
            </w:pPr>
            <w:r>
              <w:rPr>
                <w:rFonts w:ascii="Segoe UI" w:hAnsi="Segoe UI" w:cs="Segoe UI"/>
                <w:b/>
                <w:sz w:val="22"/>
                <w:lang w:val="pt-BR"/>
              </w:rPr>
              <w:t xml:space="preserve">Versão</w:t>
            </w:r>
            <w:r>
              <w:rPr>
                <w:rFonts w:ascii="Segoe UI" w:hAnsi="Segoe UI" w:cs="Segoe UI"/>
                <w:b/>
                <w:sz w:val="22"/>
                <w:lang w:val="pt-BR"/>
              </w:rPr>
            </w:r>
            <w:r>
              <w:rPr>
                <w:rFonts w:ascii="Segoe UI" w:hAnsi="Segoe UI" w:cs="Segoe UI"/>
                <w:b/>
                <w:sz w:val="22"/>
                <w:lang w:val="pt-BR"/>
              </w:rPr>
            </w:r>
          </w:p>
        </w:tc>
        <w:tc>
          <w:tcPr>
            <w:shd w:val="pct12" w:color="000000" w:fill="ffffff"/>
            <w:tcBorders/>
            <w:tcW w:w="4536" w:type="dxa"/>
            <w:textDirection w:val="lrTb"/>
            <w:noWrap w:val="false"/>
          </w:tcPr>
          <w:p>
            <w:pPr>
              <w:pStyle w:val="998"/>
              <w:pBdr/>
              <w:spacing/>
              <w:ind w:left="34"/>
              <w:jc w:val="center"/>
              <w:rPr>
                <w:rFonts w:ascii="Segoe UI" w:hAnsi="Segoe UI" w:cs="Segoe UI"/>
                <w:b/>
                <w:sz w:val="22"/>
                <w:lang w:val="pt-BR"/>
              </w:rPr>
            </w:pPr>
            <w:r>
              <w:rPr>
                <w:rFonts w:ascii="Segoe UI" w:hAnsi="Segoe UI" w:cs="Segoe UI"/>
                <w:b/>
                <w:sz w:val="22"/>
                <w:lang w:val="pt-BR"/>
              </w:rPr>
              <w:t xml:space="preserve">Descrição</w:t>
            </w:r>
            <w:r>
              <w:rPr>
                <w:rFonts w:ascii="Segoe UI" w:hAnsi="Segoe UI" w:cs="Segoe UI"/>
                <w:b/>
                <w:sz w:val="22"/>
                <w:lang w:val="pt-BR"/>
              </w:rPr>
            </w:r>
            <w:r>
              <w:rPr>
                <w:rFonts w:ascii="Segoe UI" w:hAnsi="Segoe UI" w:cs="Segoe UI"/>
                <w:b/>
                <w:sz w:val="22"/>
                <w:lang w:val="pt-BR"/>
              </w:rPr>
            </w:r>
          </w:p>
        </w:tc>
        <w:tc>
          <w:tcPr>
            <w:shd w:val="pct12" w:color="000000" w:fill="ffffff"/>
            <w:tcBorders/>
            <w:tcW w:w="1985" w:type="dxa"/>
            <w:textDirection w:val="lrTb"/>
            <w:noWrap w:val="false"/>
          </w:tcPr>
          <w:p>
            <w:pPr>
              <w:pStyle w:val="998"/>
              <w:pBdr/>
              <w:spacing/>
              <w:ind w:left="30"/>
              <w:jc w:val="center"/>
              <w:rPr>
                <w:rFonts w:ascii="Segoe UI" w:hAnsi="Segoe UI" w:cs="Segoe UI"/>
                <w:b/>
                <w:sz w:val="22"/>
                <w:lang w:val="pt-BR"/>
              </w:rPr>
            </w:pPr>
            <w:r>
              <w:rPr>
                <w:rFonts w:ascii="Segoe UI" w:hAnsi="Segoe UI" w:cs="Segoe UI"/>
                <w:b/>
                <w:sz w:val="22"/>
                <w:lang w:val="pt-BR"/>
              </w:rPr>
              <w:t xml:space="preserve">Autor</w:t>
            </w:r>
            <w:r>
              <w:rPr>
                <w:rFonts w:ascii="Segoe UI" w:hAnsi="Segoe UI" w:cs="Segoe UI"/>
                <w:b/>
                <w:sz w:val="22"/>
                <w:lang w:val="pt-BR"/>
              </w:rPr>
            </w:r>
            <w:r>
              <w:rPr>
                <w:rFonts w:ascii="Segoe UI" w:hAnsi="Segoe UI" w:cs="Segoe UI"/>
                <w:b/>
                <w:sz w:val="22"/>
                <w:lang w:val="pt-BR"/>
              </w:rPr>
            </w:r>
          </w:p>
        </w:tc>
      </w:tr>
      <w:tr>
        <w:trPr/>
        <w:tc>
          <w:tcPr>
            <w:tcBorders/>
            <w:tcW w:w="1276" w:type="dxa"/>
            <w:textDirection w:val="lrTb"/>
            <w:noWrap w:val="false"/>
          </w:tcPr>
          <w:p>
            <w:pPr>
              <w:pStyle w:val="998"/>
              <w:pBdr/>
              <w:spacing/>
              <w:ind w:left="0"/>
              <w:rPr>
                <w:rFonts w:ascii="Segoe UI" w:hAnsi="Segoe UI" w:cs="Segoe UI"/>
                <w:lang w:val="pt-BR"/>
              </w:rPr>
            </w:pPr>
            <w:r>
              <w:rPr>
                <w:rFonts w:ascii="Segoe UI" w:hAnsi="Segoe UI" w:cs="Segoe UI"/>
                <w:lang w:val="pt-BR"/>
              </w:rPr>
              <w:t xml:space="preserve">30</w:t>
            </w:r>
            <w:r>
              <w:rPr>
                <w:rFonts w:ascii="Segoe UI" w:hAnsi="Segoe UI" w:cs="Segoe UI"/>
                <w:lang w:val="pt-BR"/>
              </w:rPr>
              <w:t xml:space="preserve">/</w:t>
            </w:r>
            <w:r>
              <w:rPr>
                <w:rFonts w:ascii="Segoe UI" w:hAnsi="Segoe UI" w:cs="Segoe UI"/>
                <w:lang w:val="pt-BR"/>
              </w:rPr>
              <w:t xml:space="preserve">04</w:t>
            </w:r>
            <w:r>
              <w:rPr>
                <w:rFonts w:ascii="Segoe UI" w:hAnsi="Segoe UI" w:cs="Segoe UI"/>
                <w:lang w:val="pt-BR"/>
              </w:rPr>
              <w:t xml:space="preserve">/2</w:t>
            </w:r>
            <w:r>
              <w:rPr>
                <w:rFonts w:ascii="Segoe UI" w:hAnsi="Segoe UI" w:cs="Segoe UI"/>
                <w:lang w:val="pt-BR"/>
              </w:rPr>
              <w:t xml:space="preserve">023</w:t>
            </w:r>
            <w:r>
              <w:rPr>
                <w:rFonts w:ascii="Segoe UI" w:hAnsi="Segoe UI" w:cs="Segoe UI"/>
                <w:lang w:val="pt-BR"/>
              </w:rPr>
            </w:r>
            <w:r>
              <w:rPr>
                <w:rFonts w:ascii="Segoe UI" w:hAnsi="Segoe UI" w:cs="Segoe UI"/>
                <w:lang w:val="pt-BR"/>
              </w:rPr>
            </w:r>
          </w:p>
        </w:tc>
        <w:tc>
          <w:tcPr>
            <w:tcBorders/>
            <w:tcW w:w="992" w:type="dxa"/>
            <w:textDirection w:val="lrTb"/>
            <w:noWrap w:val="false"/>
          </w:tcPr>
          <w:p>
            <w:pPr>
              <w:pStyle w:val="998"/>
              <w:pBdr/>
              <w:spacing/>
              <w:ind w:left="34"/>
              <w:rPr>
                <w:rFonts w:ascii="Segoe UI" w:hAnsi="Segoe UI" w:cs="Segoe UI"/>
                <w:lang w:val="pt-BR"/>
              </w:rPr>
            </w:pPr>
            <w:r>
              <w:rPr>
                <w:rFonts w:ascii="Segoe UI" w:hAnsi="Segoe UI" w:cs="Segoe UI"/>
                <w:lang w:val="pt-BR"/>
              </w:rPr>
              <w:t xml:space="preserve">2</w:t>
            </w:r>
            <w:r>
              <w:rPr>
                <w:rFonts w:ascii="Segoe UI" w:hAnsi="Segoe UI" w:cs="Segoe UI"/>
                <w:lang w:val="pt-BR"/>
              </w:rPr>
              <w:t xml:space="preserve">.0</w:t>
            </w:r>
            <w:r>
              <w:rPr>
                <w:rFonts w:ascii="Segoe UI" w:hAnsi="Segoe UI" w:cs="Segoe UI"/>
                <w:lang w:val="pt-BR"/>
              </w:rPr>
            </w:r>
            <w:r>
              <w:rPr>
                <w:rFonts w:ascii="Segoe UI" w:hAnsi="Segoe UI" w:cs="Segoe UI"/>
                <w:lang w:val="pt-BR"/>
              </w:rPr>
            </w:r>
          </w:p>
        </w:tc>
        <w:tc>
          <w:tcPr>
            <w:tcBorders/>
            <w:tcW w:w="4536" w:type="dxa"/>
            <w:textDirection w:val="lrTb"/>
            <w:noWrap w:val="false"/>
          </w:tcPr>
          <w:p>
            <w:pPr>
              <w:pStyle w:val="998"/>
              <w:pBdr/>
              <w:spacing/>
              <w:ind w:left="34"/>
              <w:rPr>
                <w:rFonts w:ascii="Segoe UI" w:hAnsi="Segoe UI" w:cs="Segoe UI"/>
                <w:lang w:val="pt-BR"/>
              </w:rPr>
            </w:pPr>
            <w:r>
              <w:rPr>
                <w:rFonts w:ascii="Segoe UI" w:hAnsi="Segoe UI" w:cs="Segoe UI"/>
                <w:lang w:val="pt-BR"/>
              </w:rPr>
              <w:t xml:space="preserve">Fechamento do escopo com definição de todos os requisitos a serem implementados</w:t>
            </w:r>
            <w:r>
              <w:rPr>
                <w:rFonts w:ascii="Segoe UI" w:hAnsi="Segoe UI" w:cs="Segoe UI"/>
                <w:lang w:val="pt-BR"/>
              </w:rPr>
              <w:t xml:space="preserve">.</w:t>
            </w:r>
            <w:r>
              <w:rPr>
                <w:rFonts w:ascii="Segoe UI" w:hAnsi="Segoe UI" w:cs="Segoe UI"/>
                <w:lang w:val="pt-BR"/>
              </w:rPr>
            </w:r>
            <w:r>
              <w:rPr>
                <w:rFonts w:ascii="Segoe UI" w:hAnsi="Segoe UI" w:cs="Segoe UI"/>
                <w:lang w:val="pt-BR"/>
              </w:rPr>
            </w:r>
          </w:p>
        </w:tc>
        <w:tc>
          <w:tcPr>
            <w:tcBorders/>
            <w:tcW w:w="1985" w:type="dxa"/>
            <w:textDirection w:val="lrTb"/>
            <w:noWrap w:val="false"/>
          </w:tcPr>
          <w:p>
            <w:pPr>
              <w:pStyle w:val="998"/>
              <w:pBdr/>
              <w:spacing/>
              <w:ind w:left="30"/>
              <w:rPr>
                <w:rFonts w:ascii="Segoe UI" w:hAnsi="Segoe UI" w:cs="Segoe UI"/>
                <w:lang w:val="pt-BR"/>
              </w:rPr>
            </w:pPr>
            <w:r>
              <w:rPr>
                <w:rFonts w:ascii="Segoe UI" w:hAnsi="Segoe UI" w:cs="Segoe UI"/>
                <w:lang w:val="pt-BR"/>
              </w:rPr>
              <w:t xml:space="preserve">Aluno S.</w:t>
            </w:r>
            <w:r>
              <w:rPr>
                <w:rFonts w:ascii="Segoe UI" w:hAnsi="Segoe UI" w:cs="Segoe UI"/>
                <w:lang w:val="pt-BR"/>
              </w:rPr>
            </w:r>
            <w:r>
              <w:rPr>
                <w:rFonts w:ascii="Segoe UI" w:hAnsi="Segoe UI" w:cs="Segoe UI"/>
                <w:lang w:val="pt-BR"/>
              </w:rPr>
            </w:r>
          </w:p>
        </w:tc>
      </w:tr>
      <w:tr>
        <w:trPr/>
        <w:tc>
          <w:tcPr>
            <w:tcBorders/>
            <w:tcW w:w="1276" w:type="dxa"/>
            <w:textDirection w:val="lrTb"/>
            <w:noWrap w:val="false"/>
          </w:tcPr>
          <w:p>
            <w:pPr>
              <w:pStyle w:val="998"/>
              <w:pBdr/>
              <w:spacing/>
              <w:ind w:left="0"/>
              <w:rPr>
                <w:rFonts w:ascii="Segoe UI" w:hAnsi="Segoe UI" w:cs="Segoe UI"/>
                <w:lang w:val="pt-BR"/>
              </w:rPr>
            </w:pPr>
            <w:r>
              <w:rPr>
                <w:rFonts w:ascii="Segoe UI" w:hAnsi="Segoe UI" w:cs="Segoe UI"/>
                <w:lang w:val="pt-BR"/>
              </w:rPr>
              <w:t xml:space="preserve">20</w:t>
            </w:r>
            <w:r>
              <w:rPr>
                <w:rFonts w:ascii="Segoe UI" w:hAnsi="Segoe UI" w:cs="Segoe UI"/>
                <w:lang w:val="pt-BR"/>
              </w:rPr>
              <w:t xml:space="preserve">/</w:t>
            </w:r>
            <w:r>
              <w:rPr>
                <w:rFonts w:ascii="Segoe UI" w:hAnsi="Segoe UI" w:cs="Segoe UI"/>
                <w:lang w:val="pt-BR"/>
              </w:rPr>
              <w:t xml:space="preserve">04</w:t>
            </w:r>
            <w:r>
              <w:rPr>
                <w:rFonts w:ascii="Segoe UI" w:hAnsi="Segoe UI" w:cs="Segoe UI"/>
                <w:lang w:val="pt-BR"/>
              </w:rPr>
              <w:t xml:space="preserve">/2</w:t>
            </w:r>
            <w:r>
              <w:rPr>
                <w:rFonts w:ascii="Segoe UI" w:hAnsi="Segoe UI" w:cs="Segoe UI"/>
                <w:lang w:val="pt-BR"/>
              </w:rPr>
              <w:t xml:space="preserve">023</w:t>
            </w:r>
            <w:r>
              <w:rPr>
                <w:rFonts w:ascii="Segoe UI" w:hAnsi="Segoe UI" w:cs="Segoe UI"/>
                <w:lang w:val="pt-BR"/>
              </w:rPr>
            </w:r>
            <w:r>
              <w:rPr>
                <w:rFonts w:ascii="Segoe UI" w:hAnsi="Segoe UI" w:cs="Segoe UI"/>
                <w:lang w:val="pt-BR"/>
              </w:rPr>
            </w:r>
          </w:p>
        </w:tc>
        <w:tc>
          <w:tcPr>
            <w:tcBorders/>
            <w:tcW w:w="992" w:type="dxa"/>
            <w:textDirection w:val="lrTb"/>
            <w:noWrap w:val="false"/>
          </w:tcPr>
          <w:p>
            <w:pPr>
              <w:pStyle w:val="998"/>
              <w:pBdr/>
              <w:spacing/>
              <w:ind w:left="34"/>
              <w:rPr>
                <w:rFonts w:ascii="Segoe UI" w:hAnsi="Segoe UI" w:cs="Segoe UI"/>
                <w:lang w:val="pt-BR"/>
              </w:rPr>
            </w:pPr>
            <w:r>
              <w:rPr>
                <w:rFonts w:ascii="Segoe UI" w:hAnsi="Segoe UI" w:cs="Segoe UI"/>
                <w:lang w:val="pt-BR"/>
              </w:rPr>
              <w:t xml:space="preserve">1.9</w:t>
            </w:r>
            <w:r>
              <w:rPr>
                <w:rFonts w:ascii="Segoe UI" w:hAnsi="Segoe UI" w:cs="Segoe UI"/>
                <w:lang w:val="pt-BR"/>
              </w:rPr>
            </w:r>
            <w:r>
              <w:rPr>
                <w:rFonts w:ascii="Segoe UI" w:hAnsi="Segoe UI" w:cs="Segoe UI"/>
                <w:lang w:val="pt-BR"/>
              </w:rPr>
            </w:r>
          </w:p>
        </w:tc>
        <w:tc>
          <w:tcPr>
            <w:tcBorders/>
            <w:tcW w:w="4536" w:type="dxa"/>
            <w:textDirection w:val="lrTb"/>
            <w:noWrap w:val="false"/>
          </w:tcPr>
          <w:p>
            <w:pPr>
              <w:pStyle w:val="998"/>
              <w:pBdr/>
              <w:spacing/>
              <w:ind w:left="34"/>
              <w:rPr>
                <w:rFonts w:ascii="Segoe UI" w:hAnsi="Segoe UI" w:cs="Segoe UI"/>
                <w:lang w:val="pt-BR"/>
              </w:rPr>
            </w:pPr>
            <w:r>
              <w:rPr>
                <w:rFonts w:ascii="Segoe UI" w:hAnsi="Segoe UI" w:cs="Segoe UI"/>
                <w:lang w:val="pt-BR"/>
              </w:rPr>
              <w:t xml:space="preserve">Reestruturação do documento. Avaliação dos requisitos anteriores e criação de novos visando adequação às novas funcionalidades desejadas.</w:t>
            </w:r>
            <w:r>
              <w:rPr>
                <w:rFonts w:ascii="Segoe UI" w:hAnsi="Segoe UI" w:cs="Segoe UI"/>
                <w:lang w:val="pt-BR"/>
              </w:rPr>
            </w:r>
            <w:r>
              <w:rPr>
                <w:rFonts w:ascii="Segoe UI" w:hAnsi="Segoe UI" w:cs="Segoe UI"/>
                <w:lang w:val="pt-BR"/>
              </w:rPr>
            </w:r>
          </w:p>
        </w:tc>
        <w:tc>
          <w:tcPr>
            <w:tcBorders/>
            <w:tcW w:w="1985" w:type="dxa"/>
            <w:textDirection w:val="lrTb"/>
            <w:noWrap w:val="false"/>
          </w:tcPr>
          <w:p>
            <w:pPr>
              <w:pStyle w:val="998"/>
              <w:pBdr/>
              <w:spacing/>
              <w:ind w:left="30"/>
              <w:rPr>
                <w:rFonts w:ascii="Segoe UI" w:hAnsi="Segoe UI" w:cs="Segoe UI"/>
                <w:lang w:val="pt-BR"/>
              </w:rPr>
            </w:pPr>
            <w:r>
              <w:rPr>
                <w:rFonts w:ascii="Segoe UI" w:hAnsi="Segoe UI" w:cs="Segoe UI"/>
                <w:lang w:val="pt-BR"/>
              </w:rPr>
              <w:t xml:space="preserve">Aluno S.</w:t>
            </w:r>
            <w:r>
              <w:rPr>
                <w:rFonts w:ascii="Segoe UI" w:hAnsi="Segoe UI" w:cs="Segoe UI"/>
                <w:lang w:val="pt-BR"/>
              </w:rPr>
            </w:r>
            <w:r>
              <w:rPr>
                <w:rFonts w:ascii="Segoe UI" w:hAnsi="Segoe UI" w:cs="Segoe UI"/>
                <w:lang w:val="pt-BR"/>
              </w:rPr>
            </w:r>
          </w:p>
        </w:tc>
      </w:tr>
      <w:tr>
        <w:trPr/>
        <w:tc>
          <w:tcPr>
            <w:tcBorders/>
            <w:tcW w:w="1276" w:type="dxa"/>
            <w:textDirection w:val="lrTb"/>
            <w:noWrap w:val="false"/>
          </w:tcPr>
          <w:p>
            <w:pPr>
              <w:pStyle w:val="998"/>
              <w:pBdr/>
              <w:spacing/>
              <w:ind w:left="0"/>
              <w:rPr>
                <w:rFonts w:ascii="Segoe UI" w:hAnsi="Segoe UI" w:cs="Segoe UI"/>
                <w:lang w:val="pt-BR"/>
              </w:rPr>
            </w:pPr>
            <w:r>
              <w:rPr>
                <w:rFonts w:ascii="Segoe UI" w:hAnsi="Segoe UI" w:cs="Segoe UI"/>
                <w:lang w:val="pt-BR"/>
              </w:rPr>
              <w:t xml:space="preserve">25</w:t>
            </w:r>
            <w:r>
              <w:rPr>
                <w:rFonts w:ascii="Segoe UI" w:hAnsi="Segoe UI" w:cs="Segoe UI"/>
                <w:lang w:val="pt-BR"/>
              </w:rPr>
              <w:t xml:space="preserve">/0</w:t>
            </w:r>
            <w:r>
              <w:rPr>
                <w:rFonts w:ascii="Segoe UI" w:hAnsi="Segoe UI" w:cs="Segoe UI"/>
                <w:lang w:val="pt-BR"/>
              </w:rPr>
              <w:t xml:space="preserve">3</w:t>
            </w:r>
            <w:r>
              <w:rPr>
                <w:rFonts w:ascii="Segoe UI" w:hAnsi="Segoe UI" w:cs="Segoe UI"/>
                <w:lang w:val="pt-BR"/>
              </w:rPr>
              <w:t xml:space="preserve">/20</w:t>
            </w:r>
            <w:r>
              <w:rPr>
                <w:rFonts w:ascii="Segoe UI" w:hAnsi="Segoe UI" w:cs="Segoe UI"/>
                <w:lang w:val="pt-BR"/>
              </w:rPr>
              <w:t xml:space="preserve">23</w:t>
            </w:r>
            <w:r>
              <w:rPr>
                <w:rFonts w:ascii="Segoe UI" w:hAnsi="Segoe UI" w:cs="Segoe UI"/>
                <w:lang w:val="pt-BR"/>
              </w:rPr>
            </w:r>
            <w:r>
              <w:rPr>
                <w:rFonts w:ascii="Segoe UI" w:hAnsi="Segoe UI" w:cs="Segoe UI"/>
                <w:lang w:val="pt-BR"/>
              </w:rPr>
            </w:r>
          </w:p>
        </w:tc>
        <w:tc>
          <w:tcPr>
            <w:tcBorders/>
            <w:tcW w:w="992" w:type="dxa"/>
            <w:textDirection w:val="lrTb"/>
            <w:noWrap w:val="false"/>
          </w:tcPr>
          <w:p>
            <w:pPr>
              <w:pStyle w:val="998"/>
              <w:pBdr/>
              <w:spacing/>
              <w:ind w:left="41"/>
              <w:rPr>
                <w:rFonts w:ascii="Segoe UI" w:hAnsi="Segoe UI" w:cs="Segoe UI"/>
                <w:lang w:val="pt-BR"/>
              </w:rPr>
            </w:pPr>
            <w:r>
              <w:rPr>
                <w:rFonts w:ascii="Segoe UI" w:hAnsi="Segoe UI" w:cs="Segoe UI"/>
                <w:lang w:val="pt-BR"/>
              </w:rPr>
              <w:t xml:space="preserve">1.8</w:t>
            </w:r>
            <w:r>
              <w:rPr>
                <w:rFonts w:ascii="Segoe UI" w:hAnsi="Segoe UI" w:cs="Segoe UI"/>
                <w:lang w:val="pt-BR"/>
              </w:rPr>
            </w:r>
            <w:r>
              <w:rPr>
                <w:rFonts w:ascii="Segoe UI" w:hAnsi="Segoe UI" w:cs="Segoe UI"/>
                <w:lang w:val="pt-BR"/>
              </w:rPr>
            </w:r>
          </w:p>
        </w:tc>
        <w:tc>
          <w:tcPr>
            <w:tcBorders/>
            <w:tcW w:w="4536" w:type="dxa"/>
            <w:textDirection w:val="lrTb"/>
            <w:noWrap w:val="false"/>
          </w:tcPr>
          <w:p>
            <w:pPr>
              <w:pStyle w:val="998"/>
              <w:pBdr/>
              <w:spacing/>
              <w:ind w:left="18"/>
              <w:rPr>
                <w:rFonts w:ascii="Segoe UI" w:hAnsi="Segoe UI" w:cs="Segoe UI"/>
                <w:lang w:val="pt-BR"/>
              </w:rPr>
            </w:pPr>
            <w:r>
              <w:rPr>
                <w:rFonts w:ascii="Segoe UI" w:hAnsi="Segoe UI" w:cs="Segoe UI"/>
                <w:lang w:val="pt-BR"/>
              </w:rPr>
              <w:t xml:space="preserve">Modificação na seção Descrição da interface com o usuário e nos casos de uso do sistema.</w:t>
            </w:r>
            <w:r>
              <w:rPr>
                <w:rFonts w:ascii="Segoe UI" w:hAnsi="Segoe UI" w:cs="Segoe UI"/>
                <w:lang w:val="pt-BR"/>
              </w:rPr>
            </w:r>
            <w:r>
              <w:rPr>
                <w:rFonts w:ascii="Segoe UI" w:hAnsi="Segoe UI" w:cs="Segoe UI"/>
                <w:lang w:val="pt-BR"/>
              </w:rPr>
            </w:r>
          </w:p>
        </w:tc>
        <w:tc>
          <w:tcPr>
            <w:tcBorders/>
            <w:tcW w:w="1985" w:type="dxa"/>
            <w:textDirection w:val="lrTb"/>
            <w:noWrap w:val="false"/>
          </w:tcPr>
          <w:p>
            <w:pPr>
              <w:pStyle w:val="998"/>
              <w:pBdr/>
              <w:spacing/>
              <w:ind w:left="42"/>
              <w:rPr>
                <w:rFonts w:ascii="Segoe UI" w:hAnsi="Segoe UI" w:cs="Segoe UI"/>
                <w:lang w:val="pt-BR"/>
              </w:rPr>
            </w:pPr>
            <w:r>
              <w:rPr>
                <w:rFonts w:ascii="Segoe UI" w:hAnsi="Segoe UI" w:cs="Segoe UI"/>
                <w:lang w:val="pt-BR"/>
              </w:rPr>
              <w:t xml:space="preserve">Aluno2 S.</w:t>
            </w:r>
            <w:r>
              <w:rPr>
                <w:rFonts w:ascii="Segoe UI" w:hAnsi="Segoe UI" w:cs="Segoe UI"/>
                <w:lang w:val="pt-BR"/>
              </w:rPr>
            </w:r>
            <w:r>
              <w:rPr>
                <w:rFonts w:ascii="Segoe UI" w:hAnsi="Segoe UI" w:cs="Segoe UI"/>
                <w:lang w:val="pt-BR"/>
              </w:rPr>
            </w:r>
          </w:p>
        </w:tc>
      </w:tr>
      <w:tr>
        <w:trPr/>
        <w:tc>
          <w:tcPr>
            <w:tcBorders/>
            <w:tcW w:w="1276" w:type="dxa"/>
            <w:textDirection w:val="lrTb"/>
            <w:noWrap w:val="false"/>
          </w:tcPr>
          <w:p>
            <w:pPr>
              <w:pStyle w:val="998"/>
              <w:pBdr/>
              <w:spacing/>
              <w:ind w:left="0"/>
              <w:rPr>
                <w:rFonts w:ascii="Segoe UI" w:hAnsi="Segoe UI" w:cs="Segoe UI"/>
                <w:lang w:val="pt-BR"/>
              </w:rPr>
            </w:pPr>
            <w:r>
              <w:rPr>
                <w:rFonts w:ascii="Segoe UI" w:hAnsi="Segoe UI" w:cs="Segoe UI"/>
                <w:lang w:val="pt-BR"/>
              </w:rPr>
              <w:t xml:space="preserve">20</w:t>
            </w:r>
            <w:r>
              <w:rPr>
                <w:rFonts w:ascii="Segoe UI" w:hAnsi="Segoe UI" w:cs="Segoe UI"/>
                <w:lang w:val="pt-BR"/>
              </w:rPr>
              <w:t xml:space="preserve">/0</w:t>
            </w:r>
            <w:r>
              <w:rPr>
                <w:rFonts w:ascii="Segoe UI" w:hAnsi="Segoe UI" w:cs="Segoe UI"/>
                <w:lang w:val="pt-BR"/>
              </w:rPr>
              <w:t xml:space="preserve">3</w:t>
            </w:r>
            <w:r>
              <w:rPr>
                <w:rFonts w:ascii="Segoe UI" w:hAnsi="Segoe UI" w:cs="Segoe UI"/>
                <w:lang w:val="pt-BR"/>
              </w:rPr>
              <w:t xml:space="preserve">/20</w:t>
            </w:r>
            <w:r>
              <w:rPr>
                <w:rFonts w:ascii="Segoe UI" w:hAnsi="Segoe UI" w:cs="Segoe UI"/>
                <w:lang w:val="pt-BR"/>
              </w:rPr>
              <w:t xml:space="preserve">23</w:t>
            </w:r>
            <w:r>
              <w:rPr>
                <w:rFonts w:ascii="Segoe UI" w:hAnsi="Segoe UI" w:cs="Segoe UI"/>
                <w:lang w:val="pt-BR"/>
              </w:rPr>
            </w:r>
            <w:r>
              <w:rPr>
                <w:rFonts w:ascii="Segoe UI" w:hAnsi="Segoe UI" w:cs="Segoe UI"/>
                <w:lang w:val="pt-BR"/>
              </w:rPr>
            </w:r>
          </w:p>
        </w:tc>
        <w:tc>
          <w:tcPr>
            <w:tcBorders/>
            <w:tcW w:w="992" w:type="dxa"/>
            <w:textDirection w:val="lrTb"/>
            <w:noWrap w:val="false"/>
          </w:tcPr>
          <w:p>
            <w:pPr>
              <w:pStyle w:val="998"/>
              <w:pBdr/>
              <w:spacing/>
              <w:ind w:left="41"/>
              <w:rPr>
                <w:rFonts w:ascii="Segoe UI" w:hAnsi="Segoe UI" w:cs="Segoe UI"/>
                <w:lang w:val="pt-BR"/>
              </w:rPr>
            </w:pPr>
            <w:r>
              <w:rPr>
                <w:rFonts w:ascii="Segoe UI" w:hAnsi="Segoe UI" w:cs="Segoe UI"/>
                <w:lang w:val="pt-BR"/>
              </w:rPr>
              <w:t xml:space="preserve">1.7</w:t>
            </w:r>
            <w:r>
              <w:rPr>
                <w:rFonts w:ascii="Segoe UI" w:hAnsi="Segoe UI" w:cs="Segoe UI"/>
                <w:lang w:val="pt-BR"/>
              </w:rPr>
            </w:r>
            <w:r>
              <w:rPr>
                <w:rFonts w:ascii="Segoe UI" w:hAnsi="Segoe UI" w:cs="Segoe UI"/>
                <w:lang w:val="pt-BR"/>
              </w:rPr>
            </w:r>
          </w:p>
        </w:tc>
        <w:tc>
          <w:tcPr>
            <w:tcBorders/>
            <w:tcW w:w="4536" w:type="dxa"/>
            <w:textDirection w:val="lrTb"/>
            <w:noWrap w:val="false"/>
          </w:tcPr>
          <w:p>
            <w:pPr>
              <w:pStyle w:val="998"/>
              <w:pBdr/>
              <w:spacing/>
              <w:ind w:left="18"/>
              <w:rPr>
                <w:rFonts w:ascii="Segoe UI" w:hAnsi="Segoe UI" w:cs="Segoe UI"/>
                <w:lang w:val="pt-BR"/>
              </w:rPr>
            </w:pPr>
            <w:r>
              <w:rPr>
                <w:rFonts w:ascii="Segoe UI" w:hAnsi="Segoe UI" w:cs="Segoe UI"/>
                <w:lang w:val="pt-BR"/>
              </w:rPr>
              <w:t xml:space="preserve">Modificação do caso de uso Cadastrar e retirada de vários fluxos secundários</w:t>
            </w:r>
            <w:r>
              <w:rPr>
                <w:rFonts w:ascii="Segoe UI" w:hAnsi="Segoe UI" w:cs="Segoe UI"/>
                <w:lang w:val="pt-BR"/>
              </w:rPr>
            </w:r>
            <w:r>
              <w:rPr>
                <w:rFonts w:ascii="Segoe UI" w:hAnsi="Segoe UI" w:cs="Segoe UI"/>
                <w:lang w:val="pt-BR"/>
              </w:rPr>
            </w:r>
          </w:p>
        </w:tc>
        <w:tc>
          <w:tcPr>
            <w:tcBorders/>
            <w:tcW w:w="1985" w:type="dxa"/>
            <w:textDirection w:val="lrTb"/>
            <w:noWrap w:val="false"/>
          </w:tcPr>
          <w:p>
            <w:pPr>
              <w:pStyle w:val="998"/>
              <w:pBdr/>
              <w:spacing/>
              <w:ind w:left="42"/>
              <w:rPr>
                <w:rFonts w:ascii="Segoe UI" w:hAnsi="Segoe UI" w:cs="Segoe UI"/>
                <w:lang w:val="pt-BR"/>
              </w:rPr>
            </w:pPr>
            <w:r>
              <w:rPr>
                <w:rFonts w:ascii="Segoe UI" w:hAnsi="Segoe UI" w:cs="Segoe UI"/>
                <w:lang w:val="pt-BR"/>
              </w:rPr>
              <w:t xml:space="preserve">Aluno S.</w:t>
            </w:r>
            <w:r>
              <w:rPr>
                <w:rFonts w:ascii="Segoe UI" w:hAnsi="Segoe UI" w:cs="Segoe UI"/>
                <w:lang w:val="pt-BR"/>
              </w:rPr>
            </w:r>
            <w:r>
              <w:rPr>
                <w:rFonts w:ascii="Segoe UI" w:hAnsi="Segoe UI" w:cs="Segoe UI"/>
                <w:lang w:val="pt-BR"/>
              </w:rPr>
            </w:r>
          </w:p>
        </w:tc>
      </w:tr>
      <w:tr>
        <w:trPr/>
        <w:tc>
          <w:tcPr>
            <w:tcBorders/>
            <w:tcW w:w="1276" w:type="dxa"/>
            <w:textDirection w:val="lrTb"/>
            <w:noWrap w:val="false"/>
          </w:tcPr>
          <w:p>
            <w:pPr>
              <w:pStyle w:val="998"/>
              <w:pBdr/>
              <w:spacing/>
              <w:ind w:left="0"/>
              <w:rPr>
                <w:rFonts w:ascii="Segoe UI" w:hAnsi="Segoe UI" w:cs="Segoe UI"/>
                <w:lang w:val="pt-BR"/>
              </w:rPr>
            </w:pPr>
            <w:r>
              <w:rPr>
                <w:rFonts w:ascii="Segoe UI" w:hAnsi="Segoe UI" w:cs="Segoe UI"/>
                <w:lang w:val="pt-BR"/>
              </w:rPr>
              <w:t xml:space="preserve">15</w:t>
            </w:r>
            <w:r>
              <w:rPr>
                <w:rFonts w:ascii="Segoe UI" w:hAnsi="Segoe UI" w:cs="Segoe UI"/>
                <w:lang w:val="pt-BR"/>
              </w:rPr>
              <w:t xml:space="preserve">/0</w:t>
            </w:r>
            <w:r>
              <w:rPr>
                <w:rFonts w:ascii="Segoe UI" w:hAnsi="Segoe UI" w:cs="Segoe UI"/>
                <w:lang w:val="pt-BR"/>
              </w:rPr>
              <w:t xml:space="preserve">3</w:t>
            </w:r>
            <w:r>
              <w:rPr>
                <w:rFonts w:ascii="Segoe UI" w:hAnsi="Segoe UI" w:cs="Segoe UI"/>
                <w:lang w:val="pt-BR"/>
              </w:rPr>
              <w:t xml:space="preserve">/20</w:t>
            </w:r>
            <w:r>
              <w:rPr>
                <w:rFonts w:ascii="Segoe UI" w:hAnsi="Segoe UI" w:cs="Segoe UI"/>
                <w:lang w:val="pt-BR"/>
              </w:rPr>
              <w:t xml:space="preserve">23</w:t>
            </w:r>
            <w:r>
              <w:rPr>
                <w:rFonts w:ascii="Segoe UI" w:hAnsi="Segoe UI" w:cs="Segoe UI"/>
                <w:lang w:val="pt-BR"/>
              </w:rPr>
            </w:r>
            <w:r>
              <w:rPr>
                <w:rFonts w:ascii="Segoe UI" w:hAnsi="Segoe UI" w:cs="Segoe UI"/>
                <w:lang w:val="pt-BR"/>
              </w:rPr>
            </w:r>
          </w:p>
        </w:tc>
        <w:tc>
          <w:tcPr>
            <w:tcBorders/>
            <w:tcW w:w="992" w:type="dxa"/>
            <w:textDirection w:val="lrTb"/>
            <w:noWrap w:val="false"/>
          </w:tcPr>
          <w:p>
            <w:pPr>
              <w:pStyle w:val="998"/>
              <w:pBdr/>
              <w:spacing/>
              <w:ind w:left="41"/>
              <w:rPr>
                <w:rFonts w:ascii="Segoe UI" w:hAnsi="Segoe UI" w:cs="Segoe UI"/>
                <w:lang w:val="pt-BR"/>
              </w:rPr>
            </w:pPr>
            <w:r>
              <w:rPr>
                <w:rFonts w:ascii="Segoe UI" w:hAnsi="Segoe UI" w:cs="Segoe UI"/>
                <w:lang w:val="pt-BR"/>
              </w:rPr>
              <w:t xml:space="preserve">1.6</w:t>
            </w:r>
            <w:r>
              <w:rPr>
                <w:rFonts w:ascii="Segoe UI" w:hAnsi="Segoe UI" w:cs="Segoe UI"/>
                <w:lang w:val="pt-BR"/>
              </w:rPr>
            </w:r>
            <w:r>
              <w:rPr>
                <w:rFonts w:ascii="Segoe UI" w:hAnsi="Segoe UI" w:cs="Segoe UI"/>
                <w:lang w:val="pt-BR"/>
              </w:rPr>
            </w:r>
          </w:p>
        </w:tc>
        <w:tc>
          <w:tcPr>
            <w:tcBorders/>
            <w:tcW w:w="4536" w:type="dxa"/>
            <w:textDirection w:val="lrTb"/>
            <w:noWrap w:val="false"/>
          </w:tcPr>
          <w:p>
            <w:pPr>
              <w:pStyle w:val="998"/>
              <w:pBdr/>
              <w:spacing/>
              <w:ind w:left="18"/>
              <w:rPr>
                <w:rFonts w:ascii="Segoe UI" w:hAnsi="Segoe UI" w:cs="Segoe UI"/>
                <w:lang w:val="pt-BR"/>
              </w:rPr>
            </w:pPr>
            <w:r>
              <w:rPr>
                <w:rFonts w:ascii="Segoe UI" w:hAnsi="Segoe UI" w:cs="Segoe UI"/>
                <w:lang w:val="pt-BR"/>
              </w:rPr>
              <w:t xml:space="preserve">Modificação do caso de uso Exportar</w:t>
            </w:r>
            <w:r>
              <w:rPr>
                <w:rFonts w:ascii="Segoe UI" w:hAnsi="Segoe UI" w:cs="Segoe UI"/>
                <w:lang w:val="pt-BR"/>
              </w:rPr>
            </w:r>
            <w:r>
              <w:rPr>
                <w:rFonts w:ascii="Segoe UI" w:hAnsi="Segoe UI" w:cs="Segoe UI"/>
                <w:lang w:val="pt-BR"/>
              </w:rPr>
            </w:r>
          </w:p>
        </w:tc>
        <w:tc>
          <w:tcPr>
            <w:tcBorders/>
            <w:tcW w:w="1985" w:type="dxa"/>
            <w:textDirection w:val="lrTb"/>
            <w:noWrap w:val="false"/>
          </w:tcPr>
          <w:p>
            <w:pPr>
              <w:pStyle w:val="998"/>
              <w:pBdr/>
              <w:spacing/>
              <w:ind w:left="42"/>
              <w:rPr>
                <w:rFonts w:ascii="Segoe UI" w:hAnsi="Segoe UI" w:cs="Segoe UI"/>
                <w:lang w:val="pt-BR"/>
              </w:rPr>
            </w:pPr>
            <w:r>
              <w:rPr>
                <w:rFonts w:ascii="Segoe UI" w:hAnsi="Segoe UI" w:cs="Segoe UI"/>
                <w:lang w:val="pt-BR"/>
              </w:rPr>
              <w:t xml:space="preserve">Aluno2 S.</w:t>
            </w:r>
            <w:r>
              <w:rPr>
                <w:rFonts w:ascii="Segoe UI" w:hAnsi="Segoe UI" w:cs="Segoe UI"/>
                <w:lang w:val="pt-BR"/>
              </w:rPr>
            </w:r>
            <w:r>
              <w:rPr>
                <w:rFonts w:ascii="Segoe UI" w:hAnsi="Segoe UI" w:cs="Segoe UI"/>
                <w:lang w:val="pt-BR"/>
              </w:rPr>
            </w:r>
          </w:p>
        </w:tc>
      </w:tr>
      <w:tr>
        <w:trPr/>
        <w:tc>
          <w:tcPr>
            <w:tcBorders/>
            <w:tcW w:w="1276" w:type="dxa"/>
            <w:textDirection w:val="lrTb"/>
            <w:noWrap w:val="false"/>
          </w:tcPr>
          <w:p>
            <w:pPr>
              <w:pStyle w:val="998"/>
              <w:pBdr/>
              <w:spacing/>
              <w:ind w:left="0"/>
              <w:rPr>
                <w:rFonts w:ascii="Segoe UI" w:hAnsi="Segoe UI" w:cs="Segoe UI"/>
                <w:lang w:val="pt-BR"/>
              </w:rPr>
            </w:pPr>
            <w:r>
              <w:rPr>
                <w:rFonts w:ascii="Segoe UI" w:hAnsi="Segoe UI" w:cs="Segoe UI"/>
                <w:lang w:val="pt-BR"/>
              </w:rPr>
              <w:t xml:space="preserve">30</w:t>
            </w:r>
            <w:r>
              <w:rPr>
                <w:rFonts w:ascii="Segoe UI" w:hAnsi="Segoe UI" w:cs="Segoe UI"/>
                <w:lang w:val="pt-BR"/>
              </w:rPr>
              <w:t xml:space="preserve">/0</w:t>
            </w:r>
            <w:r>
              <w:rPr>
                <w:rFonts w:ascii="Segoe UI" w:hAnsi="Segoe UI" w:cs="Segoe UI"/>
                <w:lang w:val="pt-BR"/>
              </w:rPr>
              <w:t xml:space="preserve">2</w:t>
            </w:r>
            <w:r>
              <w:rPr>
                <w:rFonts w:ascii="Segoe UI" w:hAnsi="Segoe UI" w:cs="Segoe UI"/>
                <w:lang w:val="pt-BR"/>
              </w:rPr>
              <w:t xml:space="preserve">/20</w:t>
            </w:r>
            <w:r>
              <w:rPr>
                <w:rFonts w:ascii="Segoe UI" w:hAnsi="Segoe UI" w:cs="Segoe UI"/>
                <w:lang w:val="pt-BR"/>
              </w:rPr>
              <w:t xml:space="preserve">23</w:t>
            </w:r>
            <w:r>
              <w:rPr>
                <w:rFonts w:ascii="Segoe UI" w:hAnsi="Segoe UI" w:cs="Segoe UI"/>
                <w:lang w:val="pt-BR"/>
              </w:rPr>
            </w:r>
            <w:r>
              <w:rPr>
                <w:rFonts w:ascii="Segoe UI" w:hAnsi="Segoe UI" w:cs="Segoe UI"/>
                <w:lang w:val="pt-BR"/>
              </w:rPr>
            </w:r>
          </w:p>
        </w:tc>
        <w:tc>
          <w:tcPr>
            <w:tcBorders/>
            <w:tcW w:w="992" w:type="dxa"/>
            <w:textDirection w:val="lrTb"/>
            <w:noWrap w:val="false"/>
          </w:tcPr>
          <w:p>
            <w:pPr>
              <w:pStyle w:val="998"/>
              <w:pBdr/>
              <w:spacing/>
              <w:ind w:left="41"/>
              <w:rPr>
                <w:rFonts w:ascii="Segoe UI" w:hAnsi="Segoe UI" w:cs="Segoe UI"/>
                <w:lang w:val="pt-BR"/>
              </w:rPr>
            </w:pPr>
            <w:r>
              <w:rPr>
                <w:rFonts w:ascii="Segoe UI" w:hAnsi="Segoe UI" w:cs="Segoe UI"/>
                <w:lang w:val="pt-BR"/>
              </w:rPr>
              <w:t xml:space="preserve">1.5</w:t>
            </w:r>
            <w:r>
              <w:rPr>
                <w:rFonts w:ascii="Segoe UI" w:hAnsi="Segoe UI" w:cs="Segoe UI"/>
                <w:lang w:val="pt-BR"/>
              </w:rPr>
            </w:r>
            <w:r>
              <w:rPr>
                <w:rFonts w:ascii="Segoe UI" w:hAnsi="Segoe UI" w:cs="Segoe UI"/>
                <w:lang w:val="pt-BR"/>
              </w:rPr>
            </w:r>
          </w:p>
        </w:tc>
        <w:tc>
          <w:tcPr>
            <w:tcBorders/>
            <w:tcW w:w="4536" w:type="dxa"/>
            <w:textDirection w:val="lrTb"/>
            <w:noWrap w:val="false"/>
          </w:tcPr>
          <w:p>
            <w:pPr>
              <w:pStyle w:val="998"/>
              <w:pBdr/>
              <w:spacing/>
              <w:ind w:left="18"/>
              <w:rPr>
                <w:rFonts w:ascii="Segoe UI" w:hAnsi="Segoe UI" w:cs="Segoe UI"/>
                <w:lang w:val="pt-BR"/>
              </w:rPr>
            </w:pPr>
            <w:r>
              <w:rPr>
                <w:rFonts w:ascii="Segoe UI" w:hAnsi="Segoe UI" w:cs="Segoe UI"/>
                <w:lang w:val="pt-BR"/>
              </w:rPr>
              <w:t xml:space="preserve">Modificações gerais no documento</w:t>
            </w:r>
            <w:r>
              <w:rPr>
                <w:rFonts w:ascii="Segoe UI" w:hAnsi="Segoe UI" w:cs="Segoe UI"/>
                <w:lang w:val="pt-BR"/>
              </w:rPr>
            </w:r>
            <w:r>
              <w:rPr>
                <w:rFonts w:ascii="Segoe UI" w:hAnsi="Segoe UI" w:cs="Segoe UI"/>
                <w:lang w:val="pt-BR"/>
              </w:rPr>
            </w:r>
          </w:p>
        </w:tc>
        <w:tc>
          <w:tcPr>
            <w:tcBorders/>
            <w:tcW w:w="1985" w:type="dxa"/>
            <w:textDirection w:val="lrTb"/>
            <w:noWrap w:val="false"/>
          </w:tcPr>
          <w:p>
            <w:pPr>
              <w:pStyle w:val="998"/>
              <w:pBdr/>
              <w:spacing/>
              <w:ind w:left="42"/>
              <w:rPr>
                <w:rFonts w:ascii="Segoe UI" w:hAnsi="Segoe UI" w:cs="Segoe UI"/>
                <w:lang w:val="pt-BR"/>
              </w:rPr>
            </w:pPr>
            <w:r>
              <w:rPr>
                <w:rFonts w:ascii="Segoe UI" w:hAnsi="Segoe UI" w:cs="Segoe UI"/>
                <w:lang w:val="pt-BR"/>
              </w:rPr>
              <w:t xml:space="preserve">Aluno S.</w:t>
            </w:r>
            <w:r>
              <w:rPr>
                <w:rFonts w:ascii="Segoe UI" w:hAnsi="Segoe UI" w:cs="Segoe UI"/>
                <w:lang w:val="pt-BR"/>
              </w:rPr>
            </w:r>
            <w:r>
              <w:rPr>
                <w:rFonts w:ascii="Segoe UI" w:hAnsi="Segoe UI" w:cs="Segoe UI"/>
                <w:lang w:val="pt-BR"/>
              </w:rPr>
            </w:r>
          </w:p>
        </w:tc>
      </w:tr>
      <w:tr>
        <w:trPr/>
        <w:tc>
          <w:tcPr>
            <w:tcBorders/>
            <w:tcW w:w="1276" w:type="dxa"/>
            <w:textDirection w:val="lrTb"/>
            <w:noWrap w:val="false"/>
          </w:tcPr>
          <w:p>
            <w:pPr>
              <w:pStyle w:val="998"/>
              <w:pBdr/>
              <w:spacing/>
              <w:ind w:left="0"/>
              <w:rPr>
                <w:rFonts w:ascii="Segoe UI" w:hAnsi="Segoe UI" w:cs="Segoe UI"/>
                <w:lang w:val="pt-BR"/>
              </w:rPr>
            </w:pPr>
            <w:r>
              <w:rPr>
                <w:rFonts w:ascii="Segoe UI" w:hAnsi="Segoe UI" w:cs="Segoe UI"/>
                <w:lang w:val="pt-BR"/>
              </w:rPr>
              <w:t xml:space="preserve">25</w:t>
            </w:r>
            <w:r>
              <w:rPr>
                <w:rFonts w:ascii="Segoe UI" w:hAnsi="Segoe UI" w:cs="Segoe UI"/>
                <w:lang w:val="pt-BR"/>
              </w:rPr>
              <w:t xml:space="preserve">/0</w:t>
            </w:r>
            <w:r>
              <w:rPr>
                <w:rFonts w:ascii="Segoe UI" w:hAnsi="Segoe UI" w:cs="Segoe UI"/>
                <w:lang w:val="pt-BR"/>
              </w:rPr>
              <w:t xml:space="preserve">2</w:t>
            </w:r>
            <w:r>
              <w:rPr>
                <w:rFonts w:ascii="Segoe UI" w:hAnsi="Segoe UI" w:cs="Segoe UI"/>
                <w:lang w:val="pt-BR"/>
              </w:rPr>
              <w:t xml:space="preserve">/20</w:t>
            </w:r>
            <w:r>
              <w:rPr>
                <w:rFonts w:ascii="Segoe UI" w:hAnsi="Segoe UI" w:cs="Segoe UI"/>
                <w:lang w:val="pt-BR"/>
              </w:rPr>
              <w:t xml:space="preserve">23</w:t>
            </w:r>
            <w:r>
              <w:rPr>
                <w:rFonts w:ascii="Segoe UI" w:hAnsi="Segoe UI" w:cs="Segoe UI"/>
                <w:lang w:val="pt-BR"/>
              </w:rPr>
            </w:r>
            <w:r>
              <w:rPr>
                <w:rFonts w:ascii="Segoe UI" w:hAnsi="Segoe UI" w:cs="Segoe UI"/>
                <w:lang w:val="pt-BR"/>
              </w:rPr>
            </w:r>
          </w:p>
        </w:tc>
        <w:tc>
          <w:tcPr>
            <w:tcBorders/>
            <w:tcW w:w="992" w:type="dxa"/>
            <w:textDirection w:val="lrTb"/>
            <w:noWrap w:val="false"/>
          </w:tcPr>
          <w:p>
            <w:pPr>
              <w:pStyle w:val="998"/>
              <w:pBdr/>
              <w:spacing/>
              <w:ind w:left="41"/>
              <w:rPr>
                <w:rFonts w:ascii="Segoe UI" w:hAnsi="Segoe UI" w:cs="Segoe UI"/>
                <w:lang w:val="pt-BR"/>
              </w:rPr>
            </w:pPr>
            <w:r>
              <w:rPr>
                <w:rFonts w:ascii="Segoe UI" w:hAnsi="Segoe UI" w:cs="Segoe UI"/>
                <w:lang w:val="pt-BR"/>
              </w:rPr>
              <w:t xml:space="preserve">1.4</w:t>
            </w:r>
            <w:r>
              <w:rPr>
                <w:rFonts w:ascii="Segoe UI" w:hAnsi="Segoe UI" w:cs="Segoe UI"/>
                <w:lang w:val="pt-BR"/>
              </w:rPr>
            </w:r>
            <w:r>
              <w:rPr>
                <w:rFonts w:ascii="Segoe UI" w:hAnsi="Segoe UI" w:cs="Segoe UI"/>
                <w:lang w:val="pt-BR"/>
              </w:rPr>
            </w:r>
          </w:p>
        </w:tc>
        <w:tc>
          <w:tcPr>
            <w:tcBorders/>
            <w:tcW w:w="4536" w:type="dxa"/>
            <w:textDirection w:val="lrTb"/>
            <w:noWrap w:val="false"/>
          </w:tcPr>
          <w:p>
            <w:pPr>
              <w:pStyle w:val="998"/>
              <w:pBdr/>
              <w:spacing/>
              <w:ind w:left="18"/>
              <w:rPr>
                <w:rFonts w:ascii="Segoe UI" w:hAnsi="Segoe UI" w:cs="Segoe UI"/>
                <w:lang w:val="pt-BR"/>
              </w:rPr>
            </w:pPr>
            <w:r>
              <w:rPr>
                <w:rFonts w:ascii="Segoe UI" w:hAnsi="Segoe UI" w:cs="Segoe UI"/>
                <w:lang w:val="pt-BR"/>
              </w:rPr>
              <w:t xml:space="preserve">Modificação na seção Descrição da interface com o usuário</w:t>
            </w:r>
            <w:r>
              <w:rPr>
                <w:rFonts w:ascii="Segoe UI" w:hAnsi="Segoe UI" w:cs="Segoe UI"/>
                <w:lang w:val="pt-BR"/>
              </w:rPr>
            </w:r>
            <w:r>
              <w:rPr>
                <w:rFonts w:ascii="Segoe UI" w:hAnsi="Segoe UI" w:cs="Segoe UI"/>
                <w:lang w:val="pt-BR"/>
              </w:rPr>
            </w:r>
          </w:p>
        </w:tc>
        <w:tc>
          <w:tcPr>
            <w:tcBorders/>
            <w:tcW w:w="1985" w:type="dxa"/>
            <w:textDirection w:val="lrTb"/>
            <w:noWrap w:val="false"/>
          </w:tcPr>
          <w:p>
            <w:pPr>
              <w:pStyle w:val="998"/>
              <w:pBdr/>
              <w:spacing/>
              <w:ind w:left="42"/>
              <w:rPr>
                <w:rFonts w:ascii="Segoe UI" w:hAnsi="Segoe UI" w:cs="Segoe UI"/>
                <w:lang w:val="pt-BR"/>
              </w:rPr>
            </w:pPr>
            <w:r>
              <w:rPr>
                <w:rFonts w:ascii="Segoe UI" w:hAnsi="Segoe UI" w:cs="Segoe UI"/>
                <w:lang w:val="pt-BR"/>
              </w:rPr>
              <w:t xml:space="preserve">Aluno S.</w:t>
            </w:r>
            <w:r>
              <w:rPr>
                <w:rFonts w:ascii="Segoe UI" w:hAnsi="Segoe UI" w:cs="Segoe UI"/>
                <w:lang w:val="pt-BR"/>
              </w:rPr>
            </w:r>
            <w:r>
              <w:rPr>
                <w:rFonts w:ascii="Segoe UI" w:hAnsi="Segoe UI" w:cs="Segoe UI"/>
                <w:lang w:val="pt-BR"/>
              </w:rPr>
            </w:r>
          </w:p>
        </w:tc>
      </w:tr>
      <w:tr>
        <w:trPr/>
        <w:tc>
          <w:tcPr>
            <w:tcBorders/>
            <w:tcW w:w="1276" w:type="dxa"/>
            <w:textDirection w:val="lrTb"/>
            <w:noWrap w:val="false"/>
          </w:tcPr>
          <w:p>
            <w:pPr>
              <w:pStyle w:val="998"/>
              <w:pBdr/>
              <w:spacing/>
              <w:ind w:left="0"/>
              <w:rPr>
                <w:rFonts w:ascii="Segoe UI" w:hAnsi="Segoe UI" w:cs="Segoe UI"/>
                <w:lang w:val="pt-BR"/>
              </w:rPr>
            </w:pPr>
            <w:r>
              <w:rPr>
                <w:rFonts w:ascii="Segoe UI" w:hAnsi="Segoe UI" w:cs="Segoe UI"/>
                <w:lang w:val="pt-BR"/>
              </w:rPr>
              <w:t xml:space="preserve">20</w:t>
            </w:r>
            <w:r>
              <w:rPr>
                <w:rFonts w:ascii="Segoe UI" w:hAnsi="Segoe UI" w:cs="Segoe UI"/>
                <w:lang w:val="pt-BR"/>
              </w:rPr>
              <w:t xml:space="preserve">/0</w:t>
            </w:r>
            <w:r>
              <w:rPr>
                <w:rFonts w:ascii="Segoe UI" w:hAnsi="Segoe UI" w:cs="Segoe UI"/>
                <w:lang w:val="pt-BR"/>
              </w:rPr>
              <w:t xml:space="preserve">2</w:t>
            </w:r>
            <w:r>
              <w:rPr>
                <w:rFonts w:ascii="Segoe UI" w:hAnsi="Segoe UI" w:cs="Segoe UI"/>
                <w:lang w:val="pt-BR"/>
              </w:rPr>
              <w:t xml:space="preserve">/20</w:t>
            </w:r>
            <w:r>
              <w:rPr>
                <w:rFonts w:ascii="Segoe UI" w:hAnsi="Segoe UI" w:cs="Segoe UI"/>
                <w:lang w:val="pt-BR"/>
              </w:rPr>
              <w:t xml:space="preserve">23</w:t>
            </w:r>
            <w:r>
              <w:rPr>
                <w:rFonts w:ascii="Segoe UI" w:hAnsi="Segoe UI" w:cs="Segoe UI"/>
                <w:lang w:val="pt-BR"/>
              </w:rPr>
            </w:r>
            <w:r>
              <w:rPr>
                <w:rFonts w:ascii="Segoe UI" w:hAnsi="Segoe UI" w:cs="Segoe UI"/>
                <w:lang w:val="pt-BR"/>
              </w:rPr>
            </w:r>
          </w:p>
        </w:tc>
        <w:tc>
          <w:tcPr>
            <w:tcBorders/>
            <w:tcW w:w="992" w:type="dxa"/>
            <w:textDirection w:val="lrTb"/>
            <w:noWrap w:val="false"/>
          </w:tcPr>
          <w:p>
            <w:pPr>
              <w:pStyle w:val="998"/>
              <w:pBdr/>
              <w:spacing/>
              <w:ind w:left="41"/>
              <w:rPr>
                <w:rFonts w:ascii="Segoe UI" w:hAnsi="Segoe UI" w:cs="Segoe UI"/>
                <w:lang w:val="pt-BR"/>
              </w:rPr>
            </w:pPr>
            <w:r>
              <w:rPr>
                <w:rFonts w:ascii="Segoe UI" w:hAnsi="Segoe UI" w:cs="Segoe UI"/>
                <w:lang w:val="pt-BR"/>
              </w:rPr>
              <w:t xml:space="preserve">1.3</w:t>
            </w:r>
            <w:r>
              <w:rPr>
                <w:rFonts w:ascii="Segoe UI" w:hAnsi="Segoe UI" w:cs="Segoe UI"/>
                <w:lang w:val="pt-BR"/>
              </w:rPr>
            </w:r>
            <w:r>
              <w:rPr>
                <w:rFonts w:ascii="Segoe UI" w:hAnsi="Segoe UI" w:cs="Segoe UI"/>
                <w:lang w:val="pt-BR"/>
              </w:rPr>
            </w:r>
          </w:p>
        </w:tc>
        <w:tc>
          <w:tcPr>
            <w:tcBorders/>
            <w:tcW w:w="4536" w:type="dxa"/>
            <w:textDirection w:val="lrTb"/>
            <w:noWrap w:val="false"/>
          </w:tcPr>
          <w:p>
            <w:pPr>
              <w:pStyle w:val="998"/>
              <w:pBdr/>
              <w:spacing/>
              <w:ind w:left="18"/>
              <w:rPr>
                <w:rFonts w:ascii="Segoe UI" w:hAnsi="Segoe UI" w:cs="Segoe UI"/>
                <w:lang w:val="pt-BR"/>
              </w:rPr>
            </w:pPr>
            <w:r>
              <w:rPr>
                <w:rFonts w:ascii="Segoe UI" w:hAnsi="Segoe UI" w:cs="Segoe UI"/>
                <w:lang w:val="pt-BR"/>
              </w:rPr>
              <w:t xml:space="preserve">Modificações gerais no documento</w:t>
            </w:r>
            <w:r>
              <w:rPr>
                <w:rFonts w:ascii="Segoe UI" w:hAnsi="Segoe UI" w:cs="Segoe UI"/>
                <w:lang w:val="pt-BR"/>
              </w:rPr>
            </w:r>
            <w:r>
              <w:rPr>
                <w:rFonts w:ascii="Segoe UI" w:hAnsi="Segoe UI" w:cs="Segoe UI"/>
                <w:lang w:val="pt-BR"/>
              </w:rPr>
            </w:r>
          </w:p>
        </w:tc>
        <w:tc>
          <w:tcPr>
            <w:tcBorders/>
            <w:tcW w:w="1985" w:type="dxa"/>
            <w:textDirection w:val="lrTb"/>
            <w:noWrap w:val="false"/>
          </w:tcPr>
          <w:p>
            <w:pPr>
              <w:pStyle w:val="998"/>
              <w:pBdr/>
              <w:spacing/>
              <w:ind w:left="42"/>
              <w:rPr>
                <w:rFonts w:ascii="Segoe UI" w:hAnsi="Segoe UI" w:cs="Segoe UI"/>
                <w:lang w:val="pt-BR"/>
              </w:rPr>
            </w:pPr>
            <w:r>
              <w:rPr>
                <w:rFonts w:ascii="Segoe UI" w:hAnsi="Segoe UI" w:cs="Segoe UI"/>
                <w:lang w:val="pt-BR"/>
              </w:rPr>
              <w:t xml:space="preserve">Aluno S.</w:t>
            </w:r>
            <w:r>
              <w:rPr>
                <w:rFonts w:ascii="Segoe UI" w:hAnsi="Segoe UI" w:cs="Segoe UI"/>
                <w:lang w:val="pt-BR"/>
              </w:rPr>
            </w:r>
            <w:r>
              <w:rPr>
                <w:rFonts w:ascii="Segoe UI" w:hAnsi="Segoe UI" w:cs="Segoe UI"/>
                <w:lang w:val="pt-BR"/>
              </w:rPr>
            </w:r>
          </w:p>
        </w:tc>
      </w:tr>
      <w:tr>
        <w:trPr/>
        <w:tc>
          <w:tcPr>
            <w:tcBorders/>
            <w:tcW w:w="1276" w:type="dxa"/>
            <w:textDirection w:val="lrTb"/>
            <w:noWrap w:val="false"/>
          </w:tcPr>
          <w:p>
            <w:pPr>
              <w:pStyle w:val="998"/>
              <w:pBdr/>
              <w:spacing/>
              <w:ind w:left="0"/>
              <w:rPr>
                <w:rFonts w:ascii="Segoe UI" w:hAnsi="Segoe UI" w:cs="Segoe UI"/>
                <w:lang w:val="pt-BR"/>
              </w:rPr>
            </w:pPr>
            <w:r>
              <w:rPr>
                <w:rFonts w:ascii="Segoe UI" w:hAnsi="Segoe UI" w:cs="Segoe UI"/>
                <w:lang w:val="pt-BR"/>
              </w:rPr>
              <w:t xml:space="preserve">15</w:t>
            </w:r>
            <w:r>
              <w:rPr>
                <w:rFonts w:ascii="Segoe UI" w:hAnsi="Segoe UI" w:cs="Segoe UI"/>
                <w:lang w:val="pt-BR"/>
              </w:rPr>
              <w:t xml:space="preserve">/0</w:t>
            </w:r>
            <w:r>
              <w:rPr>
                <w:rFonts w:ascii="Segoe UI" w:hAnsi="Segoe UI" w:cs="Segoe UI"/>
                <w:lang w:val="pt-BR"/>
              </w:rPr>
              <w:t xml:space="preserve">2</w:t>
            </w:r>
            <w:r>
              <w:rPr>
                <w:rFonts w:ascii="Segoe UI" w:hAnsi="Segoe UI" w:cs="Segoe UI"/>
                <w:lang w:val="pt-BR"/>
              </w:rPr>
              <w:t xml:space="preserve">/20</w:t>
            </w:r>
            <w:r>
              <w:rPr>
                <w:rFonts w:ascii="Segoe UI" w:hAnsi="Segoe UI" w:cs="Segoe UI"/>
                <w:lang w:val="pt-BR"/>
              </w:rPr>
              <w:t xml:space="preserve">23</w:t>
            </w:r>
            <w:r>
              <w:rPr>
                <w:rFonts w:ascii="Segoe UI" w:hAnsi="Segoe UI" w:cs="Segoe UI"/>
                <w:lang w:val="pt-BR"/>
              </w:rPr>
            </w:r>
            <w:r>
              <w:rPr>
                <w:rFonts w:ascii="Segoe UI" w:hAnsi="Segoe UI" w:cs="Segoe UI"/>
                <w:lang w:val="pt-BR"/>
              </w:rPr>
            </w:r>
          </w:p>
        </w:tc>
        <w:tc>
          <w:tcPr>
            <w:tcBorders/>
            <w:tcW w:w="992" w:type="dxa"/>
            <w:textDirection w:val="lrTb"/>
            <w:noWrap w:val="false"/>
          </w:tcPr>
          <w:p>
            <w:pPr>
              <w:pStyle w:val="998"/>
              <w:pBdr/>
              <w:spacing/>
              <w:ind w:left="41"/>
              <w:rPr>
                <w:rFonts w:ascii="Segoe UI" w:hAnsi="Segoe UI" w:cs="Segoe UI"/>
                <w:lang w:val="pt-BR"/>
              </w:rPr>
            </w:pPr>
            <w:r>
              <w:rPr>
                <w:rFonts w:ascii="Segoe UI" w:hAnsi="Segoe UI" w:cs="Segoe UI"/>
                <w:lang w:val="pt-BR"/>
              </w:rPr>
              <w:t xml:space="preserve">1.2</w:t>
            </w:r>
            <w:r>
              <w:rPr>
                <w:rFonts w:ascii="Segoe UI" w:hAnsi="Segoe UI" w:cs="Segoe UI"/>
                <w:lang w:val="pt-BR"/>
              </w:rPr>
            </w:r>
            <w:r>
              <w:rPr>
                <w:rFonts w:ascii="Segoe UI" w:hAnsi="Segoe UI" w:cs="Segoe UI"/>
                <w:lang w:val="pt-BR"/>
              </w:rPr>
            </w:r>
          </w:p>
        </w:tc>
        <w:tc>
          <w:tcPr>
            <w:tcBorders/>
            <w:tcW w:w="4536" w:type="dxa"/>
            <w:textDirection w:val="lrTb"/>
            <w:noWrap w:val="false"/>
          </w:tcPr>
          <w:p>
            <w:pPr>
              <w:pStyle w:val="998"/>
              <w:pBdr/>
              <w:spacing/>
              <w:ind w:left="18"/>
              <w:rPr>
                <w:rFonts w:ascii="Segoe UI" w:hAnsi="Segoe UI" w:cs="Segoe UI"/>
                <w:lang w:val="pt-BR"/>
              </w:rPr>
            </w:pPr>
            <w:r>
              <w:rPr>
                <w:rFonts w:ascii="Segoe UI" w:hAnsi="Segoe UI" w:cs="Segoe UI"/>
                <w:lang w:val="pt-BR"/>
              </w:rPr>
              <w:t xml:space="preserve">Modificação da definição da estrutura de árvore no tópico Interface com o usuário.</w:t>
            </w:r>
            <w:r>
              <w:rPr>
                <w:rFonts w:ascii="Segoe UI" w:hAnsi="Segoe UI" w:cs="Segoe UI"/>
                <w:lang w:val="pt-BR"/>
              </w:rPr>
            </w:r>
            <w:r>
              <w:rPr>
                <w:rFonts w:ascii="Segoe UI" w:hAnsi="Segoe UI" w:cs="Segoe UI"/>
                <w:lang w:val="pt-BR"/>
              </w:rPr>
            </w:r>
          </w:p>
        </w:tc>
        <w:tc>
          <w:tcPr>
            <w:tcBorders/>
            <w:tcW w:w="1985" w:type="dxa"/>
            <w:textDirection w:val="lrTb"/>
            <w:noWrap w:val="false"/>
          </w:tcPr>
          <w:p>
            <w:pPr>
              <w:pStyle w:val="998"/>
              <w:pBdr/>
              <w:spacing/>
              <w:ind w:left="42"/>
              <w:rPr>
                <w:rFonts w:ascii="Segoe UI" w:hAnsi="Segoe UI" w:cs="Segoe UI"/>
                <w:lang w:val="pt-BR"/>
              </w:rPr>
            </w:pPr>
            <w:r>
              <w:rPr>
                <w:rFonts w:ascii="Segoe UI" w:hAnsi="Segoe UI" w:cs="Segoe UI"/>
                <w:lang w:val="pt-BR"/>
              </w:rPr>
              <w:t xml:space="preserve">Aluno S.</w:t>
            </w:r>
            <w:r>
              <w:rPr>
                <w:rFonts w:ascii="Segoe UI" w:hAnsi="Segoe UI" w:cs="Segoe UI"/>
                <w:lang w:val="pt-BR"/>
              </w:rPr>
            </w:r>
            <w:r>
              <w:rPr>
                <w:rFonts w:ascii="Segoe UI" w:hAnsi="Segoe UI" w:cs="Segoe UI"/>
                <w:lang w:val="pt-BR"/>
              </w:rPr>
            </w:r>
          </w:p>
        </w:tc>
      </w:tr>
      <w:tr>
        <w:trPr/>
        <w:tc>
          <w:tcPr>
            <w:tcBorders/>
            <w:tcW w:w="1276" w:type="dxa"/>
            <w:textDirection w:val="lrTb"/>
            <w:noWrap w:val="false"/>
          </w:tcPr>
          <w:p>
            <w:pPr>
              <w:pStyle w:val="998"/>
              <w:pBdr/>
              <w:spacing/>
              <w:ind w:left="0"/>
              <w:rPr>
                <w:rFonts w:ascii="Segoe UI" w:hAnsi="Segoe UI" w:cs="Segoe UI"/>
                <w:lang w:val="pt-BR"/>
              </w:rPr>
            </w:pPr>
            <w:r>
              <w:rPr>
                <w:rFonts w:ascii="Segoe UI" w:hAnsi="Segoe UI" w:cs="Segoe UI"/>
                <w:lang w:val="pt-BR"/>
              </w:rPr>
              <w:t xml:space="preserve">10</w:t>
            </w:r>
            <w:r>
              <w:rPr>
                <w:rFonts w:ascii="Segoe UI" w:hAnsi="Segoe UI" w:cs="Segoe UI"/>
                <w:lang w:val="pt-BR"/>
              </w:rPr>
              <w:t xml:space="preserve">/0</w:t>
            </w:r>
            <w:r>
              <w:rPr>
                <w:rFonts w:ascii="Segoe UI" w:hAnsi="Segoe UI" w:cs="Segoe UI"/>
                <w:lang w:val="pt-BR"/>
              </w:rPr>
              <w:t xml:space="preserve">2</w:t>
            </w:r>
            <w:r>
              <w:rPr>
                <w:rFonts w:ascii="Segoe UI" w:hAnsi="Segoe UI" w:cs="Segoe UI"/>
                <w:lang w:val="pt-BR"/>
              </w:rPr>
              <w:t xml:space="preserve">/20</w:t>
            </w:r>
            <w:r>
              <w:rPr>
                <w:rFonts w:ascii="Segoe UI" w:hAnsi="Segoe UI" w:cs="Segoe UI"/>
                <w:lang w:val="pt-BR"/>
              </w:rPr>
              <w:t xml:space="preserve">23</w:t>
            </w:r>
            <w:r>
              <w:rPr>
                <w:rFonts w:ascii="Segoe UI" w:hAnsi="Segoe UI" w:cs="Segoe UI"/>
                <w:lang w:val="pt-BR"/>
              </w:rPr>
            </w:r>
            <w:r>
              <w:rPr>
                <w:rFonts w:ascii="Segoe UI" w:hAnsi="Segoe UI" w:cs="Segoe UI"/>
                <w:lang w:val="pt-BR"/>
              </w:rPr>
            </w:r>
          </w:p>
        </w:tc>
        <w:tc>
          <w:tcPr>
            <w:tcBorders/>
            <w:tcW w:w="992" w:type="dxa"/>
            <w:textDirection w:val="lrTb"/>
            <w:noWrap w:val="false"/>
          </w:tcPr>
          <w:p>
            <w:pPr>
              <w:pStyle w:val="998"/>
              <w:pBdr/>
              <w:spacing/>
              <w:ind w:left="41"/>
              <w:rPr>
                <w:rFonts w:ascii="Segoe UI" w:hAnsi="Segoe UI" w:cs="Segoe UI"/>
                <w:lang w:val="pt-BR"/>
              </w:rPr>
            </w:pPr>
            <w:r>
              <w:rPr>
                <w:rFonts w:ascii="Segoe UI" w:hAnsi="Segoe UI" w:cs="Segoe UI"/>
                <w:lang w:val="pt-BR"/>
              </w:rPr>
              <w:t xml:space="preserve">1.1</w:t>
            </w:r>
            <w:r>
              <w:rPr>
                <w:rFonts w:ascii="Segoe UI" w:hAnsi="Segoe UI" w:cs="Segoe UI"/>
                <w:lang w:val="pt-BR"/>
              </w:rPr>
            </w:r>
            <w:r>
              <w:rPr>
                <w:rFonts w:ascii="Segoe UI" w:hAnsi="Segoe UI" w:cs="Segoe UI"/>
                <w:lang w:val="pt-BR"/>
              </w:rPr>
            </w:r>
          </w:p>
        </w:tc>
        <w:tc>
          <w:tcPr>
            <w:tcBorders/>
            <w:tcW w:w="4536" w:type="dxa"/>
            <w:textDirection w:val="lrTb"/>
            <w:noWrap w:val="false"/>
          </w:tcPr>
          <w:p>
            <w:pPr>
              <w:pStyle w:val="998"/>
              <w:pBdr/>
              <w:spacing/>
              <w:ind w:left="18"/>
              <w:rPr>
                <w:rFonts w:ascii="Segoe UI" w:hAnsi="Segoe UI" w:cs="Segoe UI"/>
                <w:lang w:val="pt-BR"/>
              </w:rPr>
            </w:pPr>
            <w:r>
              <w:rPr>
                <w:rFonts w:ascii="Segoe UI" w:hAnsi="Segoe UI" w:cs="Segoe UI"/>
                <w:lang w:val="pt-BR"/>
              </w:rPr>
              <w:t xml:space="preserve">Modificação do caso de uso RF09: Colar um Componente</w:t>
            </w:r>
            <w:r>
              <w:rPr>
                <w:rFonts w:ascii="Segoe UI" w:hAnsi="Segoe UI" w:cs="Segoe UI"/>
                <w:lang w:val="pt-BR"/>
              </w:rPr>
            </w:r>
            <w:r>
              <w:rPr>
                <w:rFonts w:ascii="Segoe UI" w:hAnsi="Segoe UI" w:cs="Segoe UI"/>
                <w:lang w:val="pt-BR"/>
              </w:rPr>
            </w:r>
          </w:p>
        </w:tc>
        <w:tc>
          <w:tcPr>
            <w:tcBorders/>
            <w:tcW w:w="1985" w:type="dxa"/>
            <w:textDirection w:val="lrTb"/>
            <w:noWrap w:val="false"/>
          </w:tcPr>
          <w:p>
            <w:pPr>
              <w:pStyle w:val="998"/>
              <w:pBdr/>
              <w:spacing/>
              <w:ind w:left="42"/>
              <w:rPr>
                <w:rFonts w:ascii="Segoe UI" w:hAnsi="Segoe UI" w:cs="Segoe UI"/>
                <w:lang w:val="pt-BR"/>
              </w:rPr>
            </w:pPr>
            <w:r>
              <w:rPr>
                <w:rFonts w:ascii="Segoe UI" w:hAnsi="Segoe UI" w:cs="Segoe UI"/>
                <w:lang w:val="pt-BR"/>
              </w:rPr>
              <w:t xml:space="preserve">Aluno S.</w:t>
            </w:r>
            <w:r>
              <w:rPr>
                <w:rFonts w:ascii="Segoe UI" w:hAnsi="Segoe UI" w:cs="Segoe UI"/>
                <w:lang w:val="pt-BR"/>
              </w:rPr>
            </w:r>
            <w:r>
              <w:rPr>
                <w:rFonts w:ascii="Segoe UI" w:hAnsi="Segoe UI" w:cs="Segoe UI"/>
                <w:lang w:val="pt-BR"/>
              </w:rPr>
            </w:r>
          </w:p>
        </w:tc>
      </w:tr>
      <w:tr>
        <w:trPr/>
        <w:tc>
          <w:tcPr>
            <w:tcBorders/>
            <w:tcW w:w="1276" w:type="dxa"/>
            <w:textDirection w:val="lrTb"/>
            <w:noWrap w:val="false"/>
          </w:tcPr>
          <w:p>
            <w:pPr>
              <w:pStyle w:val="998"/>
              <w:pBdr/>
              <w:spacing/>
              <w:ind w:left="0"/>
              <w:rPr>
                <w:rFonts w:ascii="Segoe UI" w:hAnsi="Segoe UI" w:cs="Segoe UI"/>
                <w:lang w:val="pt-BR"/>
              </w:rPr>
            </w:pPr>
            <w:r>
              <w:rPr>
                <w:rFonts w:ascii="Segoe UI" w:hAnsi="Segoe UI" w:cs="Segoe UI"/>
                <w:lang w:val="pt-BR"/>
              </w:rPr>
              <w:t xml:space="preserve">05</w:t>
            </w:r>
            <w:r>
              <w:rPr>
                <w:rFonts w:ascii="Segoe UI" w:hAnsi="Segoe UI" w:cs="Segoe UI"/>
                <w:lang w:val="pt-BR"/>
              </w:rPr>
              <w:t xml:space="preserve">/0</w:t>
            </w:r>
            <w:r>
              <w:rPr>
                <w:rFonts w:ascii="Segoe UI" w:hAnsi="Segoe UI" w:cs="Segoe UI"/>
                <w:lang w:val="pt-BR"/>
              </w:rPr>
              <w:t xml:space="preserve">2</w:t>
            </w:r>
            <w:r>
              <w:rPr>
                <w:rFonts w:ascii="Segoe UI" w:hAnsi="Segoe UI" w:cs="Segoe UI"/>
                <w:lang w:val="pt-BR"/>
              </w:rPr>
              <w:t xml:space="preserve">/20</w:t>
            </w:r>
            <w:r>
              <w:rPr>
                <w:rFonts w:ascii="Segoe UI" w:hAnsi="Segoe UI" w:cs="Segoe UI"/>
                <w:lang w:val="pt-BR"/>
              </w:rPr>
              <w:t xml:space="preserve">23</w:t>
            </w:r>
            <w:r>
              <w:rPr>
                <w:rFonts w:ascii="Segoe UI" w:hAnsi="Segoe UI" w:cs="Segoe UI"/>
                <w:lang w:val="pt-BR"/>
              </w:rPr>
            </w:r>
            <w:r>
              <w:rPr>
                <w:rFonts w:ascii="Segoe UI" w:hAnsi="Segoe UI" w:cs="Segoe UI"/>
                <w:lang w:val="pt-BR"/>
              </w:rPr>
            </w:r>
          </w:p>
        </w:tc>
        <w:tc>
          <w:tcPr>
            <w:tcBorders/>
            <w:tcW w:w="992" w:type="dxa"/>
            <w:textDirection w:val="lrTb"/>
            <w:noWrap w:val="false"/>
          </w:tcPr>
          <w:p>
            <w:pPr>
              <w:pStyle w:val="998"/>
              <w:pBdr/>
              <w:spacing/>
              <w:ind w:left="41"/>
              <w:rPr>
                <w:rFonts w:ascii="Segoe UI" w:hAnsi="Segoe UI" w:cs="Segoe UI"/>
                <w:lang w:val="pt-BR"/>
              </w:rPr>
            </w:pPr>
            <w:r>
              <w:rPr>
                <w:rFonts w:ascii="Segoe UI" w:hAnsi="Segoe UI" w:cs="Segoe UI"/>
                <w:lang w:val="pt-BR"/>
              </w:rPr>
              <w:t xml:space="preserve">1.0</w:t>
            </w:r>
            <w:r>
              <w:rPr>
                <w:rFonts w:ascii="Segoe UI" w:hAnsi="Segoe UI" w:cs="Segoe UI"/>
                <w:lang w:val="pt-BR"/>
              </w:rPr>
            </w:r>
            <w:r>
              <w:rPr>
                <w:rFonts w:ascii="Segoe UI" w:hAnsi="Segoe UI" w:cs="Segoe UI"/>
                <w:lang w:val="pt-BR"/>
              </w:rPr>
            </w:r>
          </w:p>
        </w:tc>
        <w:tc>
          <w:tcPr>
            <w:tcBorders/>
            <w:tcW w:w="4536" w:type="dxa"/>
            <w:textDirection w:val="lrTb"/>
            <w:noWrap w:val="false"/>
          </w:tcPr>
          <w:p>
            <w:pPr>
              <w:pStyle w:val="998"/>
              <w:pBdr/>
              <w:spacing/>
              <w:ind w:left="18"/>
              <w:rPr>
                <w:rFonts w:ascii="Segoe UI" w:hAnsi="Segoe UI" w:cs="Segoe UI"/>
                <w:lang w:val="pt-BR"/>
              </w:rPr>
            </w:pPr>
            <w:r>
              <w:rPr>
                <w:rFonts w:ascii="Segoe UI" w:hAnsi="Segoe UI" w:cs="Segoe UI"/>
                <w:lang w:val="pt-BR"/>
              </w:rPr>
              <w:t xml:space="preserve">Modificação do caso de uso RF09: Colar um Componente</w:t>
            </w:r>
            <w:r>
              <w:rPr>
                <w:rFonts w:ascii="Segoe UI" w:hAnsi="Segoe UI" w:cs="Segoe UI"/>
                <w:lang w:val="pt-BR"/>
              </w:rPr>
            </w:r>
            <w:r>
              <w:rPr>
                <w:rFonts w:ascii="Segoe UI" w:hAnsi="Segoe UI" w:cs="Segoe UI"/>
                <w:lang w:val="pt-BR"/>
              </w:rPr>
            </w:r>
          </w:p>
        </w:tc>
        <w:tc>
          <w:tcPr>
            <w:tcBorders/>
            <w:tcW w:w="1985" w:type="dxa"/>
            <w:textDirection w:val="lrTb"/>
            <w:noWrap w:val="false"/>
          </w:tcPr>
          <w:p>
            <w:pPr>
              <w:pStyle w:val="998"/>
              <w:pBdr/>
              <w:spacing/>
              <w:ind w:left="42"/>
              <w:rPr>
                <w:rFonts w:ascii="Segoe UI" w:hAnsi="Segoe UI" w:cs="Segoe UI"/>
                <w:lang w:val="pt-BR"/>
              </w:rPr>
            </w:pPr>
            <w:r>
              <w:rPr>
                <w:rFonts w:ascii="Segoe UI" w:hAnsi="Segoe UI" w:cs="Segoe UI"/>
                <w:lang w:val="pt-BR"/>
              </w:rPr>
              <w:t xml:space="preserve">Aluno S.</w:t>
            </w:r>
            <w:r>
              <w:rPr>
                <w:rFonts w:ascii="Segoe UI" w:hAnsi="Segoe UI" w:cs="Segoe UI"/>
                <w:lang w:val="pt-BR"/>
              </w:rPr>
            </w:r>
            <w:r>
              <w:rPr>
                <w:rFonts w:ascii="Segoe UI" w:hAnsi="Segoe UI" w:cs="Segoe UI"/>
                <w:lang w:val="pt-BR"/>
              </w:rPr>
            </w:r>
          </w:p>
        </w:tc>
      </w:tr>
    </w:tbl>
    <w:p>
      <w:pPr>
        <w:pBdr/>
        <w:spacing/>
        <w:ind/>
        <w:rPr>
          <w:rFonts w:ascii="Segoe UI" w:hAnsi="Segoe UI" w:cs="Segoe UI"/>
        </w:rPr>
      </w:pPr>
      <w:r>
        <w:rPr>
          <w:rFonts w:ascii="Segoe UI" w:hAnsi="Segoe UI" w:cs="Segoe UI"/>
          <w:lang w:eastAsia="pt-BR"/>
        </w:rPr>
        <mc:AlternateContent>
          <mc:Choice Requires="wpg">
            <w:drawing>
              <wp:anchor xmlns:wp="http://schemas.openxmlformats.org/drawingml/2006/wordprocessingDrawing" xmlns:wp14="http://schemas.microsoft.com/office/word/2010/wordprocessingDrawing" distT="0" distB="0" distL="114300" distR="114300" simplePos="0" relativeHeight="251668480" behindDoc="0" locked="0" layoutInCell="1" allowOverlap="1">
                <wp:simplePos x="0" y="0"/>
                <wp:positionH relativeFrom="column">
                  <wp:posOffset>2541905</wp:posOffset>
                </wp:positionH>
                <wp:positionV relativeFrom="paragraph">
                  <wp:posOffset>78105</wp:posOffset>
                </wp:positionV>
                <wp:extent cx="12065" cy="688975"/>
                <wp:effectExtent l="0" t="0" r="0" b="0"/>
                <wp:wrapNone/>
                <wp:docPr id="6" name="_x0000_s2059"/>
                <wp:cNvGraphicFramePr/>
                <a:graphic xmlns:a="http://schemas.openxmlformats.org/drawingml/2006/main">
                  <a:graphicData uri="http://schemas.microsoft.com/office/word/2010/wordprocessingShape">
                    <wps:wsp>
                      <wps:cNvPr id="0" name=""/>
                      <wps:cNvSpPr/>
                      <wps:spPr bwMode="auto">
                        <a:xfrm flipH="1" flipV="1">
                          <a:off x="0" y="0"/>
                          <a:ext cx="12065" cy="688975"/>
                        </a:xfrm>
                        <a:custGeom>
                          <a:avLst/>
                          <a:gdLst>
                            <a:gd name="gd0" fmla="val 65536"/>
                            <a:gd name="gd1" fmla="val 0"/>
                            <a:gd name="gd2" fmla="val 0"/>
                            <a:gd name="gd3" fmla="val 21600"/>
                            <a:gd name="gd4" fmla="val 21600"/>
                          </a:gdLst>
                          <a:ahLst/>
                          <a:cxnLst/>
                          <a:rect l="0" t="0" r="r" b="b"/>
                          <a:pathLst>
                            <a:path w="21600" h="21600" fill="norm" stroke="1" extrusionOk="0">
                              <a:moveTo>
                                <a:pt x="gd1" y="gd2"/>
                              </a:moveTo>
                              <a:lnTo>
                                <a:pt x="gd3" y="gd4"/>
                              </a:lnTo>
                            </a:path>
                          </a:pathLst>
                        </a:custGeom>
                        <a:noFill/>
                        <a:ln>
                          <a:solidFill>
                            <a:srgbClr val="000000"/>
                          </a:solidFill>
                          <a:tailEnd type="triangle"/>
                        </a:ln>
                      </wps:spPr>
                      <wps:bodyPr rot="0">
                        <a:prstTxWarp prst="textNoShape">
                          <a:avLst/>
                        </a:prstTxWarp>
                        <a:noAutofit/>
                      </wps:bodyPr>
                    </wps:wsp>
                  </a:graphicData>
                </a:graphic>
              </wp:anchor>
            </w:drawing>
          </mc:Choice>
          <mc:Fallback>
            <w:pict>
              <v:shape id="shape 8" o:spid="_x0000_s8" style="position:absolute;z-index:251668480;o:allowoverlap:true;o:allowincell:true;mso-position-horizontal-relative:text;margin-left:200.15pt;mso-position-horizontal:absolute;mso-position-vertical-relative:text;margin-top:6.15pt;mso-position-vertical:absolute;width:0.95pt;height:54.25pt;mso-wrap-distance-left:9.00pt;mso-wrap-distance-top:0.00pt;mso-wrap-distance-right:9.00pt;mso-wrap-distance-bottom:0.00pt;flip:xy;visibility:visible;" path="m0,0l100000,100000e" coordsize="100000,100000" filled="f" strokecolor="#000000">
                <v:path textboxrect="0,0,100000,100000"/>
              </v:shape>
            </w:pict>
          </mc:Fallback>
        </mc:AlternateContent>
      </w:r>
      <w:r>
        <w:rPr>
          <w:rFonts w:ascii="Segoe UI" w:hAnsi="Segoe UI" w:cs="Segoe UI"/>
        </w:rPr>
      </w:r>
      <w:r>
        <w:rPr>
          <w:rFonts w:ascii="Segoe UI" w:hAnsi="Segoe UI" w:cs="Segoe UI"/>
        </w:rPr>
      </w:r>
    </w:p>
    <w:p>
      <w:pPr>
        <w:pBdr/>
        <w:spacing/>
        <w:ind/>
        <w:jc w:val="right"/>
        <w:rPr>
          <w:rFonts w:ascii="Segoe UI" w:hAnsi="Segoe UI" w:cs="Segoe UI"/>
        </w:rPr>
      </w:pPr>
      <w:r>
        <w:rPr>
          <w:rFonts w:ascii="Segoe UI" w:hAnsi="Segoe UI" w:cs="Segoe UI"/>
          <w:lang w:eastAsia="pt-BR"/>
        </w:rPr>
        <mc:AlternateContent>
          <mc:Choice Requires="wpg">
            <w:drawing>
              <wp:anchor xmlns:wp="http://schemas.openxmlformats.org/drawingml/2006/wordprocessingDrawing" xmlns:wp14="http://schemas.microsoft.com/office/word/2010/wordprocessingDrawing" distT="0" distB="0" distL="114300" distR="114300" simplePos="0" relativeHeight="251667456" behindDoc="0" locked="0" layoutInCell="1" allowOverlap="1">
                <wp:simplePos x="0" y="0"/>
                <wp:positionH relativeFrom="column">
                  <wp:posOffset>1098550</wp:posOffset>
                </wp:positionH>
                <wp:positionV relativeFrom="paragraph">
                  <wp:posOffset>465455</wp:posOffset>
                </wp:positionV>
                <wp:extent cx="2877820" cy="1101725"/>
                <wp:effectExtent l="0" t="0" r="0" b="0"/>
                <wp:wrapNone/>
                <wp:docPr id="7" name="_x0000_s2058"/>
                <wp:cNvGraphicFramePr/>
                <a:graphic xmlns:a="http://schemas.openxmlformats.org/drawingml/2006/main">
                  <a:graphicData uri="http://schemas.microsoft.com/office/word/2010/wordprocessingShape">
                    <wps:wsp>
                      <wps:cNvPr id="0" name=""/>
                      <wps:cNvSpPr txBox="1"/>
                      <wps:spPr bwMode="auto">
                        <a:xfrm>
                          <a:off x="0" y="0"/>
                          <a:ext cx="2877820" cy="1101725"/>
                        </a:xfrm>
                        <a:prstGeom prst="rect">
                          <a:avLst/>
                        </a:prstGeom>
                        <a:solidFill>
                          <a:srgbClr val="FFFF00"/>
                        </a:solidFill>
                        <a:ln>
                          <a:noFill/>
                        </a:ln>
                      </wps:spPr>
                      <wps:txbx>
                        <w:txbxContent>
                          <w:p>
                            <w:pPr>
                              <w:pBdr/>
                              <w:spacing/>
                              <w:ind/>
                              <w:rPr/>
                            </w:pPr>
                            <w:r>
                              <w:t xml:space="preserve">Realize as mudanças na tabela acima de acordo com as modificações realizadas no documento</w:t>
                            </w:r>
                            <w:r/>
                          </w:p>
                          <w:p>
                            <w:pPr>
                              <w:pBdr/>
                              <w:spacing/>
                              <w:ind/>
                              <w:rPr/>
                            </w:pPr>
                            <w:r>
                              <w:t xml:space="preserve">Recomendamos a utilização de plataformas colaborativas como o Google Drive e/ou OneDrive</w:t>
                            </w:r>
                            <w:r/>
                          </w:p>
                        </w:txbxContent>
                      </wps:txbx>
                      <wps:bodyPr wrap="square" lIns="91440" tIns="45720" rIns="91440" bIns="45720" upright="1"/>
                    </wps:wsp>
                  </a:graphicData>
                </a:graphic>
              </wp:anchor>
            </w:drawing>
          </mc:Choice>
          <mc:Fallback>
            <w:pict>
              <v:shape id="shape 9" o:spid="_x0000_s9" o:spt="202" type="#_x0000_t202" style="position:absolute;z-index:251667456;o:allowoverlap:true;o:allowincell:true;mso-position-horizontal-relative:text;margin-left:86.50pt;mso-position-horizontal:absolute;mso-position-vertical-relative:text;margin-top:36.65pt;mso-position-vertical:absolute;width:226.60pt;height:86.75pt;mso-wrap-distance-left:9.00pt;mso-wrap-distance-top:0.00pt;mso-wrap-distance-right:9.00pt;mso-wrap-distance-bottom:0.00pt;visibility:visible;" fillcolor="#FFFF00" stroked="f">
                <v:textbox inset="0,0,0,0">
                  <w:txbxContent>
                    <w:p>
                      <w:pPr>
                        <w:pBdr/>
                        <w:spacing/>
                        <w:ind/>
                        <w:rPr/>
                      </w:pPr>
                      <w:r>
                        <w:t xml:space="preserve">Realize as mudanças na tabela acima de acordo com as modificações realizadas no documento</w:t>
                      </w:r>
                      <w:r/>
                    </w:p>
                    <w:p>
                      <w:pPr>
                        <w:pBdr/>
                        <w:spacing/>
                        <w:ind/>
                        <w:rPr/>
                      </w:pPr>
                      <w:r>
                        <w:t xml:space="preserve">Recomendamos a utilização de plataformas colaborativas como o Google Drive e/ou OneDrive</w:t>
                      </w:r>
                      <w:r/>
                    </w:p>
                  </w:txbxContent>
                </v:textbox>
              </v:shape>
            </w:pict>
          </mc:Fallback>
        </mc:AlternateContent>
      </w:r>
      <w:r>
        <w:rPr>
          <w:rFonts w:ascii="Segoe UI" w:hAnsi="Segoe UI" w:cs="Segoe UI"/>
        </w:rPr>
      </w:r>
      <w:r>
        <w:rPr>
          <w:rFonts w:ascii="Segoe UI" w:hAnsi="Segoe UI" w:cs="Segoe UI"/>
        </w:rPr>
      </w:r>
    </w:p>
    <w:p>
      <w:pPr>
        <w:pBdr/>
        <w:spacing/>
        <w:ind/>
        <w:rPr>
          <w:rFonts w:ascii="Segoe UI" w:hAnsi="Segoe UI" w:cs="Segoe UI"/>
        </w:rPr>
      </w:pPr>
      <w:r>
        <w:rPr>
          <w:rFonts w:ascii="Segoe UI" w:hAnsi="Segoe UI" w:cs="Segoe UI"/>
        </w:rPr>
      </w:r>
      <w:r>
        <w:rPr>
          <w:rFonts w:ascii="Segoe UI" w:hAnsi="Segoe UI" w:cs="Segoe UI"/>
        </w:rPr>
      </w:r>
      <w:r>
        <w:rPr>
          <w:rFonts w:ascii="Segoe UI" w:hAnsi="Segoe UI" w:cs="Segoe UI"/>
        </w:rPr>
      </w:r>
    </w:p>
    <w:p>
      <w:pPr>
        <w:pBdr/>
        <w:spacing/>
        <w:ind/>
        <w:rPr>
          <w:rFonts w:ascii="Segoe UI" w:hAnsi="Segoe UI" w:cs="Segoe UI"/>
        </w:rPr>
      </w:pPr>
      <w:r>
        <w:rPr>
          <w:rFonts w:ascii="Segoe UI" w:hAnsi="Segoe UI" w:cs="Segoe UI"/>
        </w:rPr>
      </w:r>
      <w:r>
        <w:rPr>
          <w:rFonts w:ascii="Segoe UI" w:hAnsi="Segoe UI" w:cs="Segoe UI"/>
        </w:rPr>
      </w:r>
      <w:r>
        <w:rPr>
          <w:rFonts w:ascii="Segoe UI" w:hAnsi="Segoe UI" w:cs="Segoe UI"/>
        </w:rPr>
      </w:r>
    </w:p>
    <w:p>
      <w:pPr>
        <w:pBdr/>
        <w:spacing/>
        <w:ind/>
        <w:rPr>
          <w:rFonts w:ascii="Segoe UI" w:hAnsi="Segoe UI" w:cs="Segoe UI"/>
        </w:rPr>
      </w:pPr>
      <w:r>
        <w:rPr>
          <w:rFonts w:ascii="Segoe UI" w:hAnsi="Segoe UI" w:cs="Segoe UI"/>
        </w:rPr>
      </w:r>
      <w:r>
        <w:rPr>
          <w:rFonts w:ascii="Segoe UI" w:hAnsi="Segoe UI" w:cs="Segoe UI"/>
        </w:rPr>
      </w:r>
      <w:r>
        <w:rPr>
          <w:rFonts w:ascii="Segoe UI" w:hAnsi="Segoe UI" w:cs="Segoe UI"/>
        </w:rPr>
      </w:r>
    </w:p>
    <w:p>
      <w:pPr>
        <w:pBdr/>
        <w:spacing/>
        <w:ind/>
        <w:rPr>
          <w:rFonts w:ascii="Segoe UI" w:hAnsi="Segoe UI" w:cs="Segoe UI"/>
        </w:rPr>
      </w:pPr>
      <w:r>
        <w:rPr>
          <w:rFonts w:ascii="Segoe UI" w:hAnsi="Segoe UI" w:cs="Segoe UI"/>
        </w:rPr>
      </w:r>
      <w:r>
        <w:rPr>
          <w:rFonts w:ascii="Segoe UI" w:hAnsi="Segoe UI" w:cs="Segoe UI"/>
        </w:rPr>
      </w:r>
      <w:r>
        <w:rPr>
          <w:rFonts w:ascii="Segoe UI" w:hAnsi="Segoe UI" w:cs="Segoe UI"/>
        </w:rPr>
      </w:r>
    </w:p>
    <w:p>
      <w:pPr>
        <w:pBdr/>
        <w:spacing/>
        <w:ind/>
        <w:rPr>
          <w:rFonts w:ascii="Segoe UI" w:hAnsi="Segoe UI" w:cs="Segoe UI"/>
        </w:rPr>
      </w:pPr>
      <w:r>
        <w:rPr>
          <w:rFonts w:ascii="Segoe UI" w:hAnsi="Segoe UI" w:cs="Segoe UI"/>
        </w:rPr>
      </w:r>
      <w:r>
        <w:rPr>
          <w:rFonts w:ascii="Segoe UI" w:hAnsi="Segoe UI" w:cs="Segoe UI"/>
        </w:rPr>
      </w:r>
      <w:r>
        <w:rPr>
          <w:rFonts w:ascii="Segoe UI" w:hAnsi="Segoe UI" w:cs="Segoe UI"/>
        </w:rPr>
      </w:r>
    </w:p>
    <w:p>
      <w:pPr>
        <w:pBdr/>
        <w:spacing/>
        <w:ind/>
        <w:rPr>
          <w:rFonts w:ascii="Segoe UI" w:hAnsi="Segoe UI" w:cs="Segoe UI"/>
        </w:rPr>
      </w:pPr>
      <w:r>
        <w:rPr>
          <w:rFonts w:ascii="Segoe UI" w:hAnsi="Segoe UI" w:cs="Segoe UI"/>
        </w:rPr>
      </w:r>
      <w:r>
        <w:rPr>
          <w:rFonts w:ascii="Segoe UI" w:hAnsi="Segoe UI" w:cs="Segoe UI"/>
        </w:rPr>
      </w:r>
      <w:r>
        <w:rPr>
          <w:rFonts w:ascii="Segoe UI" w:hAnsi="Segoe UI" w:cs="Segoe UI"/>
        </w:rPr>
      </w:r>
    </w:p>
    <w:p>
      <w:pPr>
        <w:pBdr/>
        <w:spacing/>
        <w:ind/>
        <w:rPr>
          <w:rFonts w:ascii="Segoe UI" w:hAnsi="Segoe UI" w:cs="Segoe UI"/>
        </w:rPr>
      </w:pPr>
      <w:r>
        <w:rPr>
          <w:rFonts w:ascii="Segoe UI" w:hAnsi="Segoe UI" w:cs="Segoe UI"/>
        </w:rPr>
        <w:br w:type="page" w:clear="all"/>
      </w:r>
      <w:r>
        <w:rPr>
          <w:rFonts w:ascii="Segoe UI" w:hAnsi="Segoe UI" w:cs="Segoe UI"/>
        </w:rPr>
      </w:r>
      <w:r>
        <w:rPr>
          <w:rFonts w:ascii="Segoe UI" w:hAnsi="Segoe UI" w:cs="Segoe UI"/>
        </w:rPr>
      </w:r>
    </w:p>
    <w:p>
      <w:pPr>
        <w:pBdr/>
        <w:spacing/>
        <w:ind/>
        <w:jc w:val="center"/>
        <w:rPr>
          <w:rFonts w:ascii="Segoe UI" w:hAnsi="Segoe UI" w:cs="Segoe UI"/>
          <w:b/>
          <w:sz w:val="28"/>
          <w:szCs w:val="28"/>
        </w:rPr>
      </w:pPr>
      <w:r>
        <w:rPr>
          <w:rFonts w:ascii="Segoe UI" w:hAnsi="Segoe UI" w:cs="Segoe UI"/>
          <w:b/>
          <w:sz w:val="28"/>
          <w:szCs w:val="28"/>
        </w:rPr>
      </w:r>
      <w:r>
        <w:rPr>
          <w:rFonts w:ascii="Segoe UI" w:hAnsi="Segoe UI" w:cs="Segoe UI"/>
          <w:b/>
          <w:sz w:val="28"/>
          <w:szCs w:val="28"/>
        </w:rPr>
      </w:r>
      <w:r>
        <w:rPr>
          <w:rFonts w:ascii="Segoe UI" w:hAnsi="Segoe UI" w:cs="Segoe UI"/>
          <w:b/>
          <w:sz w:val="28"/>
          <w:szCs w:val="28"/>
        </w:rPr>
      </w:r>
    </w:p>
    <w:p>
      <w:pPr>
        <w:pBdr/>
        <w:spacing/>
        <w:ind/>
        <w:jc w:val="center"/>
        <w:rPr>
          <w:rFonts w:ascii="Segoe UI" w:hAnsi="Segoe UI" w:cs="Segoe UI"/>
          <w:b/>
          <w:sz w:val="28"/>
          <w:szCs w:val="28"/>
        </w:rPr>
      </w:pPr>
      <w:r>
        <w:rPr>
          <w:rFonts w:ascii="Segoe UI" w:hAnsi="Segoe UI" w:cs="Segoe UI"/>
          <w:b/>
          <w:sz w:val="28"/>
          <w:szCs w:val="28"/>
        </w:rPr>
        <w:t xml:space="preserve">Conteúdo</w:t>
      </w:r>
      <w:r>
        <w:rPr>
          <w:rFonts w:ascii="Segoe UI" w:hAnsi="Segoe UI" w:cs="Segoe UI"/>
          <w:b/>
          <w:sz w:val="28"/>
          <w:szCs w:val="28"/>
        </w:rPr>
      </w:r>
      <w:r>
        <w:rPr>
          <w:rFonts w:ascii="Segoe UI" w:hAnsi="Segoe UI" w:cs="Segoe UI"/>
          <w:b/>
          <w:sz w:val="28"/>
          <w:szCs w:val="28"/>
        </w:rPr>
      </w:r>
    </w:p>
    <w:p>
      <w:pPr>
        <w:pStyle w:val="999"/>
        <w:numPr>
          <w:ilvl w:val="0"/>
          <w:numId w:val="2"/>
        </w:numPr>
        <w:pBdr/>
        <w:tabs>
          <w:tab w:val="left" w:leader="dot" w:pos="7513"/>
        </w:tabs>
        <w:spacing/>
        <w:ind/>
        <w:rPr>
          <w:rFonts w:ascii="Segoe UI" w:hAnsi="Segoe UI" w:cs="Segoe UI"/>
          <w:sz w:val="20"/>
          <w:szCs w:val="20"/>
        </w:rPr>
      </w:pPr>
      <w:r>
        <w:rPr>
          <w:rFonts w:ascii="Segoe UI" w:hAnsi="Segoe UI" w:cs="Segoe UI"/>
          <w:sz w:val="20"/>
          <w:szCs w:val="20"/>
        </w:rPr>
        <w:t xml:space="preserve">INTRODUÇÃO</w:t>
      </w:r>
      <w:r>
        <w:rPr>
          <w:rFonts w:ascii="Segoe UI" w:hAnsi="Segoe UI" w:cs="Segoe UI"/>
          <w:sz w:val="20"/>
          <w:szCs w:val="20"/>
        </w:rPr>
        <w:tab/>
        <w:t xml:space="preserve">4</w:t>
      </w:r>
      <w:r>
        <w:rPr>
          <w:rFonts w:ascii="Segoe UI" w:hAnsi="Segoe UI" w:cs="Segoe UI"/>
          <w:sz w:val="20"/>
          <w:szCs w:val="20"/>
        </w:rPr>
      </w:r>
      <w:r>
        <w:rPr>
          <w:rFonts w:ascii="Segoe UI" w:hAnsi="Segoe UI" w:cs="Segoe UI"/>
          <w:sz w:val="20"/>
          <w:szCs w:val="20"/>
        </w:rPr>
      </w:r>
    </w:p>
    <w:p>
      <w:pPr>
        <w:pStyle w:val="999"/>
        <w:numPr>
          <w:ilvl w:val="1"/>
          <w:numId w:val="2"/>
        </w:numPr>
        <w:pBdr/>
        <w:tabs>
          <w:tab w:val="left" w:leader="dot" w:pos="7513"/>
        </w:tabs>
        <w:spacing/>
        <w:ind/>
        <w:rPr>
          <w:rFonts w:ascii="Segoe UI" w:hAnsi="Segoe UI" w:cs="Segoe UI"/>
          <w:sz w:val="20"/>
          <w:szCs w:val="20"/>
        </w:rPr>
      </w:pPr>
      <w:r>
        <w:rPr>
          <w:rFonts w:ascii="Segoe UI" w:hAnsi="Segoe UI" w:cs="Segoe UI"/>
          <w:sz w:val="20"/>
          <w:szCs w:val="20"/>
        </w:rPr>
        <w:t xml:space="preserve">VISÃO GERAL DO DOCUMENTO</w:t>
      </w:r>
      <w:r>
        <w:rPr>
          <w:rFonts w:ascii="Segoe UI" w:hAnsi="Segoe UI" w:cs="Segoe UI"/>
          <w:sz w:val="20"/>
          <w:szCs w:val="20"/>
        </w:rPr>
        <w:tab/>
        <w:t xml:space="preserve">4</w:t>
      </w:r>
      <w:r>
        <w:rPr>
          <w:rFonts w:ascii="Segoe UI" w:hAnsi="Segoe UI" w:cs="Segoe UI"/>
          <w:sz w:val="20"/>
          <w:szCs w:val="20"/>
        </w:rPr>
      </w:r>
      <w:r>
        <w:rPr>
          <w:rFonts w:ascii="Segoe UI" w:hAnsi="Segoe UI" w:cs="Segoe UI"/>
          <w:sz w:val="20"/>
          <w:szCs w:val="20"/>
        </w:rPr>
      </w:r>
    </w:p>
    <w:p>
      <w:pPr>
        <w:pStyle w:val="999"/>
        <w:numPr>
          <w:ilvl w:val="1"/>
          <w:numId w:val="2"/>
        </w:numPr>
        <w:pBdr/>
        <w:tabs>
          <w:tab w:val="left" w:leader="dot" w:pos="7513"/>
        </w:tabs>
        <w:spacing/>
        <w:ind/>
        <w:rPr>
          <w:rFonts w:ascii="Segoe UI" w:hAnsi="Segoe UI" w:cs="Segoe UI"/>
          <w:sz w:val="20"/>
          <w:szCs w:val="20"/>
        </w:rPr>
      </w:pPr>
      <w:r>
        <w:rPr>
          <w:rFonts w:ascii="Segoe UI" w:hAnsi="Segoe UI" w:cs="Segoe UI"/>
          <w:sz w:val="20"/>
          <w:szCs w:val="20"/>
        </w:rPr>
        <w:t xml:space="preserve">CONVENÇÕES, TERMOS E ABREVIAÇÕES</w:t>
      </w:r>
      <w:r>
        <w:rPr>
          <w:rFonts w:ascii="Segoe UI" w:hAnsi="Segoe UI" w:cs="Segoe UI"/>
          <w:sz w:val="20"/>
          <w:szCs w:val="20"/>
        </w:rPr>
        <w:tab/>
        <w:t xml:space="preserve">4</w:t>
      </w:r>
      <w:r>
        <w:rPr>
          <w:rFonts w:ascii="Segoe UI" w:hAnsi="Segoe UI" w:cs="Segoe UI"/>
          <w:sz w:val="20"/>
          <w:szCs w:val="20"/>
        </w:rPr>
      </w:r>
      <w:r>
        <w:rPr>
          <w:rFonts w:ascii="Segoe UI" w:hAnsi="Segoe UI" w:cs="Segoe UI"/>
          <w:sz w:val="20"/>
          <w:szCs w:val="20"/>
        </w:rPr>
      </w:r>
    </w:p>
    <w:p>
      <w:pPr>
        <w:pStyle w:val="999"/>
        <w:numPr>
          <w:ilvl w:val="2"/>
          <w:numId w:val="2"/>
        </w:numPr>
        <w:pBdr/>
        <w:tabs>
          <w:tab w:val="left" w:leader="dot" w:pos="7513"/>
        </w:tabs>
        <w:spacing/>
        <w:ind/>
        <w:rPr>
          <w:rFonts w:ascii="Segoe UI" w:hAnsi="Segoe UI" w:cs="Segoe UI"/>
          <w:sz w:val="20"/>
          <w:szCs w:val="20"/>
        </w:rPr>
      </w:pPr>
      <w:r>
        <w:rPr>
          <w:rFonts w:ascii="Segoe UI" w:hAnsi="Segoe UI" w:cs="Segoe UI"/>
          <w:sz w:val="20"/>
          <w:szCs w:val="20"/>
        </w:rPr>
        <w:t xml:space="preserve">Identificação dos requisitos</w:t>
      </w:r>
      <w:r>
        <w:rPr>
          <w:rFonts w:ascii="Segoe UI" w:hAnsi="Segoe UI" w:cs="Segoe UI"/>
          <w:sz w:val="20"/>
          <w:szCs w:val="20"/>
        </w:rPr>
        <w:tab/>
        <w:t xml:space="preserve">4</w:t>
      </w:r>
      <w:r>
        <w:rPr>
          <w:rFonts w:ascii="Segoe UI" w:hAnsi="Segoe UI" w:cs="Segoe UI"/>
          <w:sz w:val="20"/>
          <w:szCs w:val="20"/>
        </w:rPr>
      </w:r>
      <w:r>
        <w:rPr>
          <w:rFonts w:ascii="Segoe UI" w:hAnsi="Segoe UI" w:cs="Segoe UI"/>
          <w:sz w:val="20"/>
          <w:szCs w:val="20"/>
        </w:rPr>
      </w:r>
    </w:p>
    <w:p>
      <w:pPr>
        <w:pStyle w:val="999"/>
        <w:numPr>
          <w:ilvl w:val="2"/>
          <w:numId w:val="2"/>
        </w:numPr>
        <w:pBdr/>
        <w:tabs>
          <w:tab w:val="left" w:leader="dot" w:pos="7513"/>
        </w:tabs>
        <w:spacing/>
        <w:ind/>
        <w:rPr>
          <w:rFonts w:ascii="Segoe UI" w:hAnsi="Segoe UI" w:cs="Segoe UI"/>
          <w:sz w:val="20"/>
          <w:szCs w:val="20"/>
        </w:rPr>
      </w:pPr>
      <w:r>
        <w:rPr>
          <w:rFonts w:ascii="Segoe UI" w:hAnsi="Segoe UI" w:cs="Segoe UI"/>
          <w:sz w:val="20"/>
          <w:szCs w:val="20"/>
        </w:rPr>
        <w:t xml:space="preserve">Prioridades dos requisitos</w:t>
      </w:r>
      <w:r>
        <w:rPr>
          <w:rFonts w:ascii="Segoe UI" w:hAnsi="Segoe UI" w:cs="Segoe UI"/>
          <w:sz w:val="20"/>
          <w:szCs w:val="20"/>
        </w:rPr>
        <w:tab/>
        <w:t xml:space="preserve">4</w:t>
      </w:r>
      <w:r>
        <w:rPr>
          <w:rFonts w:ascii="Segoe UI" w:hAnsi="Segoe UI" w:cs="Segoe UI"/>
          <w:sz w:val="20"/>
          <w:szCs w:val="20"/>
        </w:rPr>
      </w:r>
      <w:r>
        <w:rPr>
          <w:rFonts w:ascii="Segoe UI" w:hAnsi="Segoe UI" w:cs="Segoe UI"/>
          <w:sz w:val="20"/>
          <w:szCs w:val="20"/>
        </w:rPr>
      </w:r>
    </w:p>
    <w:p>
      <w:pPr>
        <w:pStyle w:val="999"/>
        <w:numPr>
          <w:ilvl w:val="0"/>
          <w:numId w:val="2"/>
        </w:numPr>
        <w:pBdr/>
        <w:tabs>
          <w:tab w:val="left" w:leader="dot" w:pos="7513"/>
        </w:tabs>
        <w:spacing/>
        <w:ind/>
        <w:rPr>
          <w:rFonts w:ascii="Segoe UI" w:hAnsi="Segoe UI" w:cs="Segoe UI"/>
          <w:sz w:val="20"/>
          <w:szCs w:val="20"/>
        </w:rPr>
      </w:pPr>
      <w:r>
        <w:rPr>
          <w:rFonts w:ascii="Segoe UI" w:hAnsi="Segoe UI" w:cs="Segoe UI"/>
          <w:sz w:val="20"/>
          <w:szCs w:val="20"/>
        </w:rPr>
        <w:t xml:space="preserve">DESCRIÇÃO GERAL DO SISTEMA</w:t>
      </w:r>
      <w:r>
        <w:rPr>
          <w:rFonts w:ascii="Segoe UI" w:hAnsi="Segoe UI" w:cs="Segoe UI"/>
          <w:sz w:val="20"/>
          <w:szCs w:val="20"/>
        </w:rPr>
        <w:tab/>
        <w:t xml:space="preserve">5</w:t>
      </w:r>
      <w:r>
        <w:rPr>
          <w:rFonts w:ascii="Segoe UI" w:hAnsi="Segoe UI" w:cs="Segoe UI"/>
          <w:sz w:val="20"/>
          <w:szCs w:val="20"/>
        </w:rPr>
      </w:r>
      <w:r>
        <w:rPr>
          <w:rFonts w:ascii="Segoe UI" w:hAnsi="Segoe UI" w:cs="Segoe UI"/>
          <w:sz w:val="20"/>
          <w:szCs w:val="20"/>
        </w:rPr>
      </w:r>
    </w:p>
    <w:p>
      <w:pPr>
        <w:pStyle w:val="999"/>
        <w:numPr>
          <w:ilvl w:val="1"/>
          <w:numId w:val="2"/>
        </w:numPr>
        <w:pBdr/>
        <w:tabs>
          <w:tab w:val="left" w:leader="dot" w:pos="7513"/>
        </w:tabs>
        <w:spacing/>
        <w:ind/>
        <w:rPr>
          <w:rFonts w:ascii="Segoe UI" w:hAnsi="Segoe UI" w:cs="Segoe UI"/>
          <w:sz w:val="20"/>
          <w:szCs w:val="20"/>
        </w:rPr>
      </w:pPr>
      <w:r>
        <w:rPr>
          <w:rFonts w:ascii="Segoe UI" w:hAnsi="Segoe UI" w:cs="Segoe UI"/>
          <w:sz w:val="20"/>
          <w:szCs w:val="20"/>
        </w:rPr>
        <w:t xml:space="preserve">ABRANGÊNCIA E SISTEMAS RELACIONADOS</w:t>
      </w:r>
      <w:r>
        <w:rPr>
          <w:rFonts w:ascii="Segoe UI" w:hAnsi="Segoe UI" w:cs="Segoe UI"/>
          <w:sz w:val="20"/>
          <w:szCs w:val="20"/>
        </w:rPr>
        <w:tab/>
        <w:t xml:space="preserve">5</w:t>
      </w:r>
      <w:r>
        <w:rPr>
          <w:rFonts w:ascii="Segoe UI" w:hAnsi="Segoe UI" w:cs="Segoe UI"/>
          <w:sz w:val="20"/>
          <w:szCs w:val="20"/>
        </w:rPr>
      </w:r>
      <w:r>
        <w:rPr>
          <w:rFonts w:ascii="Segoe UI" w:hAnsi="Segoe UI" w:cs="Segoe UI"/>
          <w:sz w:val="20"/>
          <w:szCs w:val="20"/>
        </w:rPr>
      </w:r>
    </w:p>
    <w:p>
      <w:pPr>
        <w:pStyle w:val="999"/>
        <w:numPr>
          <w:ilvl w:val="0"/>
          <w:numId w:val="2"/>
        </w:numPr>
        <w:pBdr/>
        <w:tabs>
          <w:tab w:val="left" w:leader="dot" w:pos="7513"/>
        </w:tabs>
        <w:spacing/>
        <w:ind/>
        <w:rPr>
          <w:rFonts w:ascii="Segoe UI" w:hAnsi="Segoe UI" w:cs="Segoe UI"/>
          <w:sz w:val="20"/>
          <w:szCs w:val="20"/>
        </w:rPr>
      </w:pPr>
      <w:r>
        <w:rPr>
          <w:rFonts w:ascii="Segoe UI" w:hAnsi="Segoe UI" w:cs="Segoe UI"/>
          <w:sz w:val="20"/>
          <w:szCs w:val="20"/>
        </w:rPr>
        <w:t xml:space="preserve">REQUISITOS FUNCIONAIS (CASOS DE USO)</w:t>
      </w:r>
      <w:r>
        <w:rPr>
          <w:rFonts w:ascii="Segoe UI" w:hAnsi="Segoe UI" w:cs="Segoe UI"/>
          <w:sz w:val="20"/>
          <w:szCs w:val="20"/>
        </w:rPr>
        <w:tab/>
        <w:t xml:space="preserve">5</w:t>
      </w:r>
      <w:r>
        <w:rPr>
          <w:rFonts w:ascii="Segoe UI" w:hAnsi="Segoe UI" w:cs="Segoe UI"/>
          <w:sz w:val="20"/>
          <w:szCs w:val="20"/>
        </w:rPr>
      </w:r>
      <w:r>
        <w:rPr>
          <w:rFonts w:ascii="Segoe UI" w:hAnsi="Segoe UI" w:cs="Segoe UI"/>
          <w:sz w:val="20"/>
          <w:szCs w:val="20"/>
        </w:rPr>
      </w:r>
    </w:p>
    <w:p>
      <w:pPr>
        <w:pBdr/>
        <w:tabs>
          <w:tab w:val="left" w:leader="dot" w:pos="7513"/>
        </w:tabs>
        <w:spacing/>
        <w:ind w:left="360"/>
        <w:rPr>
          <w:rFonts w:ascii="Segoe UI" w:hAnsi="Segoe UI" w:cs="Segoe UI"/>
          <w:color w:val="ff0000"/>
          <w:sz w:val="20"/>
          <w:szCs w:val="20"/>
        </w:rPr>
      </w:pPr>
      <w:r>
        <w:rPr>
          <w:rFonts w:ascii="Segoe UI" w:hAnsi="Segoe UI" w:cs="Segoe UI"/>
          <w:sz w:val="20"/>
          <w:szCs w:val="20"/>
        </w:rPr>
        <w:t xml:space="preserve"> </w:t>
      </w:r>
      <w:r>
        <w:rPr>
          <w:rFonts w:ascii="Segoe UI" w:hAnsi="Segoe UI" w:cs="Segoe UI"/>
          <w:color w:val="ff0000"/>
          <w:sz w:val="20"/>
          <w:szCs w:val="20"/>
        </w:rPr>
        <w:t xml:space="preserve">[RF001</w:t>
      </w:r>
      <w:r>
        <w:rPr>
          <w:rFonts w:ascii="Segoe UI" w:hAnsi="Segoe UI" w:cs="Segoe UI"/>
          <w:color w:val="ff0000"/>
          <w:sz w:val="20"/>
          <w:szCs w:val="20"/>
        </w:rPr>
        <w:t xml:space="preserve">] Criar</w:t>
      </w:r>
      <w:r>
        <w:rPr>
          <w:rFonts w:ascii="Segoe UI" w:hAnsi="Segoe UI" w:cs="Segoe UI"/>
          <w:color w:val="ff0000"/>
          <w:sz w:val="20"/>
          <w:szCs w:val="20"/>
        </w:rPr>
        <w:t xml:space="preserve"> componente</w:t>
      </w:r>
      <w:r>
        <w:rPr>
          <w:rFonts w:ascii="Segoe UI" w:hAnsi="Segoe UI" w:cs="Segoe UI"/>
          <w:color w:val="ff0000"/>
          <w:sz w:val="20"/>
          <w:szCs w:val="20"/>
        </w:rPr>
        <w:tab/>
        <w:t xml:space="preserve">5</w:t>
      </w:r>
      <w:r>
        <w:rPr>
          <w:rFonts w:ascii="Segoe UI" w:hAnsi="Segoe UI" w:cs="Segoe UI"/>
          <w:color w:val="ff0000"/>
          <w:sz w:val="20"/>
          <w:szCs w:val="20"/>
        </w:rPr>
      </w:r>
      <w:r>
        <w:rPr>
          <w:rFonts w:ascii="Segoe UI" w:hAnsi="Segoe UI" w:cs="Segoe UI"/>
          <w:color w:val="ff0000"/>
          <w:sz w:val="20"/>
          <w:szCs w:val="20"/>
        </w:rPr>
      </w:r>
    </w:p>
    <w:p>
      <w:pPr>
        <w:pStyle w:val="999"/>
        <w:numPr>
          <w:ilvl w:val="0"/>
          <w:numId w:val="2"/>
        </w:numPr>
        <w:pBdr/>
        <w:tabs>
          <w:tab w:val="left" w:leader="dot" w:pos="7513"/>
        </w:tabs>
        <w:spacing/>
        <w:ind/>
        <w:rPr>
          <w:rFonts w:ascii="Segoe UI" w:hAnsi="Segoe UI" w:cs="Segoe UI"/>
          <w:sz w:val="20"/>
          <w:szCs w:val="20"/>
        </w:rPr>
      </w:pPr>
      <w:r>
        <w:rPr>
          <w:rFonts w:ascii="Segoe UI" w:hAnsi="Segoe UI" w:cs="Segoe UI"/>
          <w:sz w:val="20"/>
          <w:szCs w:val="20"/>
        </w:rPr>
        <w:t xml:space="preserve">REQUISITOS NÃO-FUNCIONAIS</w:t>
      </w:r>
      <w:r>
        <w:rPr>
          <w:rFonts w:ascii="Segoe UI" w:hAnsi="Segoe UI" w:cs="Segoe UI"/>
          <w:sz w:val="20"/>
          <w:szCs w:val="20"/>
        </w:rPr>
        <w:tab/>
        <w:t xml:space="preserve">9</w:t>
      </w:r>
      <w:r>
        <w:rPr>
          <w:rFonts w:ascii="Segoe UI" w:hAnsi="Segoe UI" w:cs="Segoe UI"/>
          <w:sz w:val="20"/>
          <w:szCs w:val="20"/>
        </w:rPr>
      </w:r>
      <w:r>
        <w:rPr>
          <w:rFonts w:ascii="Segoe UI" w:hAnsi="Segoe UI" w:cs="Segoe UI"/>
          <w:sz w:val="20"/>
          <w:szCs w:val="20"/>
        </w:rPr>
      </w:r>
    </w:p>
    <w:p>
      <w:pPr>
        <w:pBdr/>
        <w:tabs>
          <w:tab w:val="left" w:leader="dot" w:pos="7513"/>
        </w:tabs>
        <w:spacing/>
        <w:ind w:left="709"/>
        <w:rPr>
          <w:rFonts w:ascii="Segoe UI" w:hAnsi="Segoe UI" w:cs="Segoe UI"/>
          <w:color w:val="ff0000"/>
          <w:sz w:val="20"/>
          <w:szCs w:val="20"/>
        </w:rPr>
      </w:pPr>
      <w:r>
        <w:rPr>
          <w:rFonts w:ascii="Segoe UI" w:hAnsi="Segoe UI" w:cs="Segoe UI"/>
          <w:color w:val="ff0000"/>
          <w:sz w:val="20"/>
          <w:szCs w:val="20"/>
          <w:lang w:eastAsia="pt-BR"/>
        </w:rPr>
        <mc:AlternateContent>
          <mc:Choice Requires="wpg">
            <w:drawing>
              <wp:anchor xmlns:wp="http://schemas.openxmlformats.org/drawingml/2006/wordprocessingDrawing" xmlns:wp14="http://schemas.microsoft.com/office/word/2010/wordprocessingDrawing" distT="0" distB="0" distL="114300" distR="114300" simplePos="0" relativeHeight="251670528" behindDoc="0" locked="0" layoutInCell="1" allowOverlap="1">
                <wp:simplePos x="0" y="0"/>
                <wp:positionH relativeFrom="column">
                  <wp:posOffset>3706495</wp:posOffset>
                </wp:positionH>
                <wp:positionV relativeFrom="paragraph">
                  <wp:posOffset>254000</wp:posOffset>
                </wp:positionV>
                <wp:extent cx="294005" cy="977900"/>
                <wp:effectExtent l="0" t="0" r="0" b="0"/>
                <wp:wrapNone/>
                <wp:docPr id="8" name="_x0000_s2061"/>
                <wp:cNvGraphicFramePr/>
                <a:graphic xmlns:a="http://schemas.openxmlformats.org/drawingml/2006/main">
                  <a:graphicData uri="http://schemas.microsoft.com/office/word/2010/wordprocessingShape">
                    <wps:wsp>
                      <wps:cNvPr id="0" name=""/>
                      <wps:cNvSpPr/>
                      <wps:spPr bwMode="auto">
                        <a:xfrm flipH="1" flipV="1">
                          <a:off x="0" y="0"/>
                          <a:ext cx="294005" cy="977900"/>
                        </a:xfrm>
                        <a:custGeom>
                          <a:avLst/>
                          <a:gdLst>
                            <a:gd name="gd0" fmla="val 65536"/>
                            <a:gd name="gd1" fmla="val 0"/>
                            <a:gd name="gd2" fmla="val 0"/>
                            <a:gd name="gd3" fmla="val 21600"/>
                            <a:gd name="gd4" fmla="val 21600"/>
                          </a:gdLst>
                          <a:ahLst/>
                          <a:cxnLst/>
                          <a:rect l="0" t="0" r="r" b="b"/>
                          <a:pathLst>
                            <a:path w="21600" h="21600" fill="norm" stroke="1" extrusionOk="0">
                              <a:moveTo>
                                <a:pt x="gd1" y="gd2"/>
                              </a:moveTo>
                              <a:lnTo>
                                <a:pt x="gd3" y="gd4"/>
                              </a:lnTo>
                            </a:path>
                          </a:pathLst>
                        </a:custGeom>
                        <a:noFill/>
                        <a:ln>
                          <a:solidFill>
                            <a:srgbClr val="000000"/>
                          </a:solidFill>
                          <a:tailEnd type="triangle"/>
                        </a:ln>
                      </wps:spPr>
                      <wps:bodyPr rot="0">
                        <a:prstTxWarp prst="textNoShape">
                          <a:avLst/>
                        </a:prstTxWarp>
                        <a:noAutofit/>
                      </wps:bodyPr>
                    </wps:wsp>
                  </a:graphicData>
                </a:graphic>
              </wp:anchor>
            </w:drawing>
          </mc:Choice>
          <mc:Fallback>
            <w:pict>
              <v:shape id="shape 10" o:spid="_x0000_s10" style="position:absolute;z-index:251670528;o:allowoverlap:true;o:allowincell:true;mso-position-horizontal-relative:text;margin-left:291.85pt;mso-position-horizontal:absolute;mso-position-vertical-relative:text;margin-top:20.00pt;mso-position-vertical:absolute;width:23.15pt;height:77.00pt;mso-wrap-distance-left:9.00pt;mso-wrap-distance-top:0.00pt;mso-wrap-distance-right:9.00pt;mso-wrap-distance-bottom:0.00pt;flip:xy;visibility:visible;" path="m0,0l100000,100000e" coordsize="100000,100000" filled="f" strokecolor="#000000">
                <v:path textboxrect="0,0,100000,100000"/>
              </v:shape>
            </w:pict>
          </mc:Fallback>
        </mc:AlternateContent>
      </w:r>
      <w:r>
        <w:rPr>
          <w:rFonts w:ascii="Segoe UI" w:hAnsi="Segoe UI" w:cs="Segoe UI"/>
          <w:color w:val="ff0000"/>
          <w:sz w:val="20"/>
          <w:szCs w:val="20"/>
        </w:rPr>
        <w:t xml:space="preserve">[NF001] Usabilidade</w:t>
      </w:r>
      <w:r>
        <w:rPr>
          <w:rFonts w:ascii="Segoe UI" w:hAnsi="Segoe UI" w:cs="Segoe UI"/>
          <w:color w:val="ff0000"/>
          <w:sz w:val="20"/>
          <w:szCs w:val="20"/>
        </w:rPr>
        <w:tab/>
        <w:t xml:space="preserve">9</w:t>
      </w:r>
      <w:r>
        <w:rPr>
          <w:rFonts w:ascii="Segoe UI" w:hAnsi="Segoe UI" w:cs="Segoe UI"/>
          <w:color w:val="ff0000"/>
          <w:sz w:val="20"/>
          <w:szCs w:val="20"/>
        </w:rPr>
      </w:r>
      <w:r>
        <w:rPr>
          <w:rFonts w:ascii="Segoe UI" w:hAnsi="Segoe UI" w:cs="Segoe UI"/>
          <w:color w:val="ff0000"/>
          <w:sz w:val="20"/>
          <w:szCs w:val="20"/>
        </w:rPr>
      </w:r>
    </w:p>
    <w:p>
      <w:pPr>
        <w:pBdr/>
        <w:tabs>
          <w:tab w:val="left" w:leader="dot" w:pos="7513"/>
        </w:tabs>
        <w:spacing/>
        <w:ind w:left="709"/>
        <w:rPr>
          <w:rFonts w:ascii="Segoe UI" w:hAnsi="Segoe UI" w:cs="Segoe UI"/>
          <w:color w:val="ff0000"/>
          <w:sz w:val="20"/>
          <w:szCs w:val="20"/>
        </w:rPr>
      </w:pPr>
      <w:r>
        <w:rPr>
          <w:rFonts w:ascii="Segoe UI" w:hAnsi="Segoe UI" w:cs="Segoe UI"/>
          <w:color w:val="ff0000"/>
          <w:sz w:val="20"/>
          <w:szCs w:val="20"/>
        </w:rPr>
        <w:t xml:space="preserve">[NF002] Desempenho</w:t>
      </w:r>
      <w:r>
        <w:rPr>
          <w:rFonts w:ascii="Segoe UI" w:hAnsi="Segoe UI" w:cs="Segoe UI"/>
          <w:color w:val="ff0000"/>
          <w:sz w:val="20"/>
          <w:szCs w:val="20"/>
        </w:rPr>
        <w:tab/>
        <w:t xml:space="preserve">9</w:t>
      </w:r>
      <w:r>
        <w:rPr>
          <w:rFonts w:ascii="Segoe UI" w:hAnsi="Segoe UI" w:cs="Segoe UI"/>
          <w:color w:val="ff0000"/>
          <w:sz w:val="20"/>
          <w:szCs w:val="20"/>
        </w:rPr>
      </w:r>
      <w:r>
        <w:rPr>
          <w:rFonts w:ascii="Segoe UI" w:hAnsi="Segoe UI" w:cs="Segoe UI"/>
          <w:color w:val="ff0000"/>
          <w:sz w:val="20"/>
          <w:szCs w:val="20"/>
        </w:rPr>
      </w:r>
    </w:p>
    <w:p>
      <w:pPr>
        <w:pBdr/>
        <w:tabs>
          <w:tab w:val="left" w:leader="dot" w:pos="7513"/>
        </w:tabs>
        <w:spacing/>
        <w:ind w:left="709"/>
        <w:rPr>
          <w:rFonts w:ascii="Segoe UI" w:hAnsi="Segoe UI" w:cs="Segoe UI"/>
          <w:color w:val="ff0000"/>
          <w:sz w:val="20"/>
          <w:szCs w:val="20"/>
        </w:rPr>
      </w:pPr>
      <w:r>
        <w:rPr>
          <w:rFonts w:ascii="Segoe UI" w:hAnsi="Segoe UI" w:cs="Segoe UI"/>
          <w:color w:val="ff0000"/>
          <w:sz w:val="20"/>
          <w:szCs w:val="20"/>
        </w:rPr>
        <w:t xml:space="preserve">[NF003] Hardware e Software</w:t>
      </w:r>
      <w:r>
        <w:rPr>
          <w:rFonts w:ascii="Segoe UI" w:hAnsi="Segoe UI" w:cs="Segoe UI"/>
          <w:color w:val="ff0000"/>
          <w:sz w:val="20"/>
          <w:szCs w:val="20"/>
        </w:rPr>
        <w:tab/>
        <w:t xml:space="preserve">9</w:t>
      </w:r>
      <w:r>
        <w:rPr>
          <w:rFonts w:ascii="Segoe UI" w:hAnsi="Segoe UI" w:cs="Segoe UI"/>
          <w:color w:val="ff0000"/>
          <w:sz w:val="20"/>
          <w:szCs w:val="20"/>
        </w:rPr>
      </w:r>
      <w:r>
        <w:rPr>
          <w:rFonts w:ascii="Segoe UI" w:hAnsi="Segoe UI" w:cs="Segoe UI"/>
          <w:color w:val="ff0000"/>
          <w:sz w:val="20"/>
          <w:szCs w:val="20"/>
        </w:rPr>
      </w:r>
    </w:p>
    <w:p>
      <w:pPr>
        <w:pStyle w:val="999"/>
        <w:numPr>
          <w:ilvl w:val="0"/>
          <w:numId w:val="2"/>
        </w:numPr>
        <w:pBdr/>
        <w:tabs>
          <w:tab w:val="left" w:leader="dot" w:pos="7513"/>
        </w:tabs>
        <w:spacing/>
        <w:ind/>
        <w:rPr>
          <w:rFonts w:ascii="Segoe UI" w:hAnsi="Segoe UI" w:cs="Segoe UI"/>
          <w:sz w:val="20"/>
          <w:szCs w:val="20"/>
        </w:rPr>
      </w:pPr>
      <w:r>
        <w:rPr>
          <w:rFonts w:ascii="Segoe UI" w:hAnsi="Segoe UI" w:cs="Segoe UI"/>
          <w:sz w:val="20"/>
          <w:szCs w:val="20"/>
        </w:rPr>
        <w:t xml:space="preserve">DIAGRAMA DE ENTIDADE E RELACIONAMENTO</w:t>
      </w:r>
      <w:r>
        <w:rPr>
          <w:rFonts w:ascii="Segoe UI" w:hAnsi="Segoe UI" w:cs="Segoe UI"/>
          <w:sz w:val="20"/>
          <w:szCs w:val="20"/>
        </w:rPr>
        <w:tab/>
        <w:t xml:space="preserve">10</w:t>
      </w:r>
      <w:r>
        <w:rPr>
          <w:rFonts w:ascii="Segoe UI" w:hAnsi="Segoe UI" w:cs="Segoe UI"/>
          <w:sz w:val="20"/>
          <w:szCs w:val="20"/>
        </w:rPr>
      </w:r>
      <w:r>
        <w:rPr>
          <w:rFonts w:ascii="Segoe UI" w:hAnsi="Segoe UI" w:cs="Segoe UI"/>
          <w:sz w:val="20"/>
          <w:szCs w:val="20"/>
        </w:rPr>
      </w:r>
    </w:p>
    <w:p>
      <w:pPr>
        <w:pStyle w:val="999"/>
        <w:numPr>
          <w:ilvl w:val="0"/>
          <w:numId w:val="2"/>
        </w:numPr>
        <w:pBdr/>
        <w:tabs>
          <w:tab w:val="left" w:leader="dot" w:pos="7513"/>
        </w:tabs>
        <w:spacing/>
        <w:ind/>
        <w:rPr>
          <w:rFonts w:ascii="Segoe UI" w:hAnsi="Segoe UI" w:cs="Segoe UI"/>
          <w:sz w:val="20"/>
          <w:szCs w:val="20"/>
        </w:rPr>
      </w:pPr>
      <w:r>
        <w:rPr>
          <w:rFonts w:ascii="Segoe UI" w:hAnsi="Segoe UI" w:cs="Segoe UI"/>
          <w:sz w:val="20"/>
          <w:szCs w:val="20"/>
        </w:rPr>
        <w:t xml:space="preserve">PROTÓTIPO</w:t>
      </w:r>
      <w:r>
        <w:rPr>
          <w:rFonts w:ascii="Segoe UI" w:hAnsi="Segoe UI" w:cs="Segoe UI"/>
          <w:sz w:val="20"/>
          <w:szCs w:val="20"/>
        </w:rPr>
        <w:tab/>
        <w:t xml:space="preserve">10</w:t>
      </w:r>
      <w:r>
        <w:rPr>
          <w:rFonts w:ascii="Segoe UI" w:hAnsi="Segoe UI" w:cs="Segoe UI"/>
          <w:sz w:val="20"/>
          <w:szCs w:val="20"/>
        </w:rPr>
      </w:r>
      <w:r>
        <w:rPr>
          <w:rFonts w:ascii="Segoe UI" w:hAnsi="Segoe UI" w:cs="Segoe UI"/>
          <w:sz w:val="20"/>
          <w:szCs w:val="20"/>
        </w:rPr>
      </w:r>
    </w:p>
    <w:p>
      <w:pPr>
        <w:pStyle w:val="999"/>
        <w:numPr>
          <w:ilvl w:val="0"/>
          <w:numId w:val="2"/>
        </w:numPr>
        <w:pBdr/>
        <w:tabs>
          <w:tab w:val="left" w:leader="dot" w:pos="7513"/>
        </w:tabs>
        <w:spacing/>
        <w:ind/>
        <w:rPr>
          <w:rFonts w:ascii="Segoe UI" w:hAnsi="Segoe UI" w:cs="Segoe UI"/>
          <w:sz w:val="20"/>
          <w:szCs w:val="20"/>
        </w:rPr>
      </w:pPr>
      <w:r>
        <w:rPr>
          <w:rFonts w:ascii="Segoe UI" w:hAnsi="Segoe UI" w:cs="Segoe UI"/>
          <w:sz w:val="20"/>
          <w:szCs w:val="20"/>
        </w:rPr>
        <w:t xml:space="preserve">REFERÊNCIAS</w:t>
      </w:r>
      <w:r>
        <w:rPr>
          <w:rFonts w:ascii="Segoe UI" w:hAnsi="Segoe UI" w:cs="Segoe UI"/>
          <w:sz w:val="20"/>
          <w:szCs w:val="20"/>
        </w:rPr>
        <w:tab/>
        <w:t xml:space="preserve">10</w:t>
      </w:r>
      <w:r>
        <w:rPr>
          <w:rFonts w:ascii="Segoe UI" w:hAnsi="Segoe UI" w:cs="Segoe UI"/>
          <w:sz w:val="20"/>
          <w:szCs w:val="20"/>
        </w:rPr>
      </w:r>
      <w:r>
        <w:rPr>
          <w:rFonts w:ascii="Segoe UI" w:hAnsi="Segoe UI" w:cs="Segoe UI"/>
          <w:sz w:val="20"/>
          <w:szCs w:val="20"/>
        </w:rPr>
      </w:r>
    </w:p>
    <w:p>
      <w:pPr>
        <w:pBdr/>
        <w:spacing/>
        <w:ind/>
        <w:rPr>
          <w:rFonts w:ascii="Segoe UI" w:hAnsi="Segoe UI" w:cs="Segoe UI"/>
        </w:rPr>
      </w:pPr>
      <w:r>
        <w:rPr>
          <w:rFonts w:ascii="Segoe UI" w:hAnsi="Segoe UI" w:cs="Segoe UI"/>
          <w:sz w:val="20"/>
          <w:szCs w:val="20"/>
          <w:lang w:eastAsia="pt-BR"/>
        </w:rPr>
        <mc:AlternateContent>
          <mc:Choice Requires="wpg">
            <w:drawing>
              <wp:anchor xmlns:wp="http://schemas.openxmlformats.org/drawingml/2006/wordprocessingDrawing" xmlns:wp14="http://schemas.microsoft.com/office/word/2010/wordprocessingDrawing" distT="0" distB="0" distL="114300" distR="114300" simplePos="0" relativeHeight="251669504" behindDoc="0" locked="0" layoutInCell="1" allowOverlap="1">
                <wp:simplePos x="0" y="0"/>
                <wp:positionH relativeFrom="column">
                  <wp:posOffset>3325495</wp:posOffset>
                </wp:positionH>
                <wp:positionV relativeFrom="paragraph">
                  <wp:posOffset>96520</wp:posOffset>
                </wp:positionV>
                <wp:extent cx="2360930" cy="1176655"/>
                <wp:effectExtent l="0" t="0" r="0" b="0"/>
                <wp:wrapNone/>
                <wp:docPr id="9" name="_x0000_s2060"/>
                <wp:cNvGraphicFramePr/>
                <a:graphic xmlns:a="http://schemas.openxmlformats.org/drawingml/2006/main">
                  <a:graphicData uri="http://schemas.microsoft.com/office/word/2010/wordprocessingShape">
                    <wps:wsp>
                      <wps:cNvPr id="0" name=""/>
                      <wps:cNvSpPr txBox="1"/>
                      <wps:spPr bwMode="auto">
                        <a:xfrm>
                          <a:off x="0" y="0"/>
                          <a:ext cx="2360930" cy="1176655"/>
                        </a:xfrm>
                        <a:prstGeom prst="rect">
                          <a:avLst/>
                        </a:prstGeom>
                        <a:solidFill>
                          <a:srgbClr val="FFFF00"/>
                        </a:solidFill>
                        <a:ln>
                          <a:noFill/>
                        </a:ln>
                      </wps:spPr>
                      <wps:txbx>
                        <w:txbxContent>
                          <w:p>
                            <w:pPr>
                              <w:pBdr/>
                              <w:spacing/>
                              <w:ind/>
                              <w:jc w:val="both"/>
                              <w:rPr/>
                            </w:pPr>
                            <w:r>
                              <w:t xml:space="preserve">Realize a configuração do sumário</w:t>
                            </w:r>
                            <w:r>
                              <w:t xml:space="preserve"> fazendo as </w:t>
                            </w:r>
                            <w:r>
                              <w:t xml:space="preserve">respectivas </w:t>
                            </w:r>
                            <w:r>
                              <w:t xml:space="preserve"> de</w:t>
                            </w:r>
                            <w:r>
                              <w:t xml:space="preserve"> acordo com as especificações do documento .</w:t>
                            </w:r>
                            <w:r/>
                          </w:p>
                          <w:p>
                            <w:pPr>
                              <w:pBdr/>
                              <w:spacing/>
                              <w:ind/>
                              <w:jc w:val="both"/>
                              <w:rPr/>
                            </w:pPr>
                            <w:r>
                              <w:t xml:space="preserve">Verifique com </w:t>
                            </w:r>
                            <w:r>
                              <w:rPr>
                                <w:b/>
                                <w:color w:val="ff0000"/>
                              </w:rPr>
                              <w:t xml:space="preserve">ATENÇÃO</w:t>
                            </w:r>
                            <w:r>
                              <w:rPr>
                                <w:b/>
                                <w:color w:val="ff0000"/>
                              </w:rPr>
                              <w:t xml:space="preserve">!!!</w:t>
                            </w:r>
                            <w:r/>
                          </w:p>
                        </w:txbxContent>
                      </wps:txbx>
                      <wps:bodyPr wrap="square" lIns="91440" tIns="45720" rIns="91440" bIns="45720" upright="1"/>
                    </wps:wsp>
                  </a:graphicData>
                </a:graphic>
              </wp:anchor>
            </w:drawing>
          </mc:Choice>
          <mc:Fallback>
            <w:pict>
              <v:shape id="shape 11" o:spid="_x0000_s11" o:spt="202" type="#_x0000_t202" style="position:absolute;z-index:251669504;o:allowoverlap:true;o:allowincell:true;mso-position-horizontal-relative:text;margin-left:261.85pt;mso-position-horizontal:absolute;mso-position-vertical-relative:text;margin-top:7.60pt;mso-position-vertical:absolute;width:185.90pt;height:92.65pt;mso-wrap-distance-left:9.00pt;mso-wrap-distance-top:0.00pt;mso-wrap-distance-right:9.00pt;mso-wrap-distance-bottom:0.00pt;visibility:visible;" fillcolor="#FFFF00" stroked="f">
                <v:textbox inset="0,0,0,0">
                  <w:txbxContent>
                    <w:p>
                      <w:pPr>
                        <w:pBdr/>
                        <w:spacing/>
                        <w:ind/>
                        <w:jc w:val="both"/>
                        <w:rPr/>
                      </w:pPr>
                      <w:r>
                        <w:t xml:space="preserve">Realize a configuração do sumário</w:t>
                      </w:r>
                      <w:r>
                        <w:t xml:space="preserve"> fazendo as </w:t>
                      </w:r>
                      <w:r>
                        <w:t xml:space="preserve">respectivas </w:t>
                      </w:r>
                      <w:r>
                        <w:t xml:space="preserve"> de</w:t>
                      </w:r>
                      <w:r>
                        <w:t xml:space="preserve"> acordo com as especificações do documento .</w:t>
                      </w:r>
                      <w:r/>
                    </w:p>
                    <w:p>
                      <w:pPr>
                        <w:pBdr/>
                        <w:spacing/>
                        <w:ind/>
                        <w:jc w:val="both"/>
                        <w:rPr/>
                      </w:pPr>
                      <w:r>
                        <w:t xml:space="preserve">Verifique com </w:t>
                      </w:r>
                      <w:r>
                        <w:rPr>
                          <w:b/>
                          <w:color w:val="ff0000"/>
                        </w:rPr>
                        <w:t xml:space="preserve">ATENÇÃO</w:t>
                      </w:r>
                      <w:r>
                        <w:rPr>
                          <w:b/>
                          <w:color w:val="ff0000"/>
                        </w:rPr>
                        <w:t xml:space="preserve">!!!</w:t>
                      </w:r>
                      <w:r/>
                    </w:p>
                  </w:txbxContent>
                </v:textbox>
              </v:shape>
            </w:pict>
          </mc:Fallback>
        </mc:AlternateContent>
      </w:r>
      <w:r>
        <w:rPr>
          <w:rFonts w:ascii="Segoe UI" w:hAnsi="Segoe UI" w:cs="Segoe UI"/>
        </w:rPr>
        <w:br w:type="page" w:clear="all"/>
      </w:r>
      <w:r>
        <w:rPr>
          <w:rFonts w:ascii="Segoe UI" w:hAnsi="Segoe UI" w:cs="Segoe UI"/>
        </w:rPr>
      </w:r>
      <w:r>
        <w:rPr>
          <w:rFonts w:ascii="Segoe UI" w:hAnsi="Segoe UI" w:cs="Segoe UI"/>
        </w:rPr>
      </w:r>
    </w:p>
    <w:p>
      <w:pPr>
        <w:pStyle w:val="999"/>
        <w:pBdr/>
        <w:spacing/>
        <w:ind w:left="360"/>
        <w:rPr>
          <w:rFonts w:ascii="Segoe UI" w:hAnsi="Segoe UI" w:cs="Segoe UI"/>
          <w:b/>
          <w:sz w:val="24"/>
          <w:szCs w:val="24"/>
        </w:rPr>
      </w:pPr>
      <w:r>
        <w:rPr>
          <w:rFonts w:ascii="Segoe UI" w:hAnsi="Segoe UI" w:cs="Segoe UI"/>
          <w:b/>
          <w:sz w:val="24"/>
          <w:szCs w:val="24"/>
        </w:rPr>
      </w:r>
      <w:r>
        <w:rPr>
          <w:rFonts w:ascii="Segoe UI" w:hAnsi="Segoe UI" w:cs="Segoe UI"/>
          <w:b/>
          <w:sz w:val="24"/>
          <w:szCs w:val="24"/>
        </w:rPr>
      </w:r>
      <w:r>
        <w:rPr>
          <w:rFonts w:ascii="Segoe UI" w:hAnsi="Segoe UI" w:cs="Segoe UI"/>
          <w:b/>
          <w:sz w:val="24"/>
          <w:szCs w:val="24"/>
        </w:rPr>
      </w:r>
    </w:p>
    <w:p>
      <w:pPr>
        <w:pStyle w:val="999"/>
        <w:numPr>
          <w:ilvl w:val="0"/>
          <w:numId w:val="6"/>
        </w:numPr>
        <w:pBdr/>
        <w:spacing/>
        <w:ind/>
        <w:jc w:val="both"/>
        <w:rPr>
          <w:rFonts w:ascii="Segoe UI" w:hAnsi="Segoe UI" w:cs="Segoe UI"/>
          <w:b/>
          <w:sz w:val="24"/>
          <w:szCs w:val="24"/>
        </w:rPr>
      </w:pPr>
      <w:r>
        <w:rPr>
          <w:rFonts w:ascii="Segoe UI" w:hAnsi="Segoe UI" w:cs="Segoe UI"/>
          <w:b/>
          <w:sz w:val="24"/>
          <w:szCs w:val="24"/>
        </w:rPr>
        <w:t xml:space="preserve">Introdução</w:t>
      </w:r>
      <w:r>
        <w:rPr>
          <w:rFonts w:ascii="Segoe UI" w:hAnsi="Segoe UI" w:cs="Segoe UI"/>
          <w:b/>
          <w:sz w:val="24"/>
          <w:szCs w:val="24"/>
        </w:rPr>
      </w:r>
      <w:r>
        <w:rPr>
          <w:rFonts w:ascii="Segoe UI" w:hAnsi="Segoe UI" w:cs="Segoe UI"/>
          <w:b/>
          <w:sz w:val="24"/>
          <w:szCs w:val="24"/>
        </w:rPr>
      </w:r>
    </w:p>
    <w:p>
      <w:pPr>
        <w:pBdr/>
        <w:spacing/>
        <w:ind/>
        <w:jc w:val="both"/>
        <w:rPr>
          <w:rFonts w:ascii="Segoe UI" w:hAnsi="Segoe UI" w:cs="Segoe UI"/>
          <w:sz w:val="20"/>
          <w:szCs w:val="20"/>
        </w:rPr>
      </w:pPr>
      <w:r>
        <w:rPr>
          <w:rFonts w:ascii="Segoe UI" w:hAnsi="Segoe UI" w:cs="Segoe UI"/>
          <w:sz w:val="20"/>
          <w:szCs w:val="20"/>
        </w:rPr>
        <w:t xml:space="preserve">Este documento</w:t>
      </w:r>
      <w:r>
        <w:rPr>
          <w:rFonts w:ascii="Segoe UI" w:hAnsi="Segoe UI" w:cs="Segoe UI"/>
          <w:sz w:val="20"/>
          <w:szCs w:val="20"/>
        </w:rPr>
        <w:t xml:space="preserve"> especifica os requisitos do sistema </w:t>
      </w:r>
      <w:r>
        <w:rPr>
          <w:rFonts w:ascii="Segoe UI" w:hAnsi="Segoe UI" w:cs="Segoe UI"/>
          <w:sz w:val="20"/>
          <w:szCs w:val="20"/>
        </w:rPr>
        <w:t xml:space="preserve">Metal</w:t>
      </w:r>
      <w:r>
        <w:rPr>
          <w:rFonts w:ascii="Segoe UI" w:hAnsi="Segoe UI" w:cs="Segoe UI"/>
          <w:sz w:val="20"/>
          <w:szCs w:val="20"/>
        </w:rPr>
        <w:t xml:space="preserve">c</w:t>
      </w:r>
      <w:r>
        <w:rPr>
          <w:rFonts w:ascii="Segoe UI" w:hAnsi="Segoe UI" w:cs="Segoe UI"/>
          <w:sz w:val="20"/>
          <w:szCs w:val="20"/>
        </w:rPr>
        <w:t xml:space="preserve">oin</w:t>
      </w:r>
      <w:r>
        <w:rPr>
          <w:rFonts w:ascii="Segoe UI" w:hAnsi="Segoe UI" w:cs="Segoe UI"/>
          <w:sz w:val="20"/>
          <w:szCs w:val="20"/>
        </w:rPr>
        <w:t xml:space="preserve">, fornecendo aos desenvolvedores as informações necessárias para o projeto e implementação, assim como para a realização dos testes e homologação do sistema.</w:t>
      </w:r>
      <w:r>
        <w:rPr>
          <w:rFonts w:ascii="Segoe UI" w:hAnsi="Segoe UI" w:cs="Segoe UI"/>
          <w:sz w:val="20"/>
          <w:szCs w:val="20"/>
        </w:rPr>
      </w:r>
      <w:r>
        <w:rPr>
          <w:rFonts w:ascii="Segoe UI" w:hAnsi="Segoe UI" w:cs="Segoe UI"/>
          <w:sz w:val="20"/>
          <w:szCs w:val="20"/>
        </w:rPr>
      </w:r>
    </w:p>
    <w:p>
      <w:pPr>
        <w:pStyle w:val="976"/>
        <w:numPr>
          <w:ilvl w:val="1"/>
          <w:numId w:val="6"/>
        </w:numPr>
        <w:pBdr/>
        <w:spacing/>
        <w:ind/>
        <w:rPr>
          <w:rFonts w:ascii="Segoe UI" w:hAnsi="Segoe UI" w:cs="Segoe UI"/>
          <w:sz w:val="22"/>
          <w:szCs w:val="22"/>
        </w:rPr>
      </w:pPr>
      <w:r/>
      <w:bookmarkStart w:id="0" w:name="_Toc35261014"/>
      <w:r>
        <w:rPr>
          <w:rFonts w:ascii="Segoe UI" w:hAnsi="Segoe UI" w:cs="Segoe UI"/>
          <w:sz w:val="22"/>
          <w:szCs w:val="22"/>
        </w:rPr>
        <w:t xml:space="preserve">Visão geral do documento</w:t>
      </w:r>
      <w:bookmarkEnd w:id="0"/>
      <w:r>
        <w:rPr>
          <w:rFonts w:ascii="Segoe UI" w:hAnsi="Segoe UI" w:cs="Segoe UI"/>
          <w:sz w:val="22"/>
          <w:szCs w:val="22"/>
        </w:rPr>
      </w:r>
      <w:r>
        <w:rPr>
          <w:rFonts w:ascii="Segoe UI" w:hAnsi="Segoe UI" w:cs="Segoe UI"/>
          <w:sz w:val="22"/>
          <w:szCs w:val="22"/>
        </w:rPr>
      </w:r>
    </w:p>
    <w:p>
      <w:pPr>
        <w:pBdr/>
        <w:spacing/>
        <w:ind/>
        <w:jc w:val="both"/>
        <w:rPr>
          <w:rFonts w:ascii="Segoe UI" w:hAnsi="Segoe UI" w:cs="Segoe UI"/>
          <w:sz w:val="20"/>
          <w:szCs w:val="20"/>
          <w:lang w:eastAsia="pt-BR"/>
        </w:rPr>
      </w:pPr>
      <w:r>
        <w:rPr>
          <w:rFonts w:ascii="Segoe UI" w:hAnsi="Segoe UI" w:cs="Segoe UI"/>
          <w:sz w:val="20"/>
          <w:szCs w:val="20"/>
          <w:lang w:eastAsia="pt-BR"/>
        </w:rPr>
        <w:t xml:space="preserve">Além desta seção introdutória, as seções seguintes estão organizadas como descrito abaixo.</w:t>
      </w:r>
      <w:r>
        <w:rPr>
          <w:rFonts w:ascii="Segoe UI" w:hAnsi="Segoe UI" w:cs="Segoe UI"/>
          <w:sz w:val="20"/>
          <w:szCs w:val="20"/>
          <w:lang w:eastAsia="pt-BR"/>
        </w:rPr>
      </w:r>
      <w:r>
        <w:rPr>
          <w:rFonts w:ascii="Segoe UI" w:hAnsi="Segoe UI" w:cs="Segoe UI"/>
          <w:sz w:val="20"/>
          <w:szCs w:val="20"/>
          <w:lang w:eastAsia="pt-BR"/>
        </w:rPr>
      </w:r>
    </w:p>
    <w:p>
      <w:pPr>
        <w:pBdr/>
        <w:spacing/>
        <w:ind/>
        <w:jc w:val="both"/>
        <w:rPr>
          <w:rFonts w:ascii="Segoe UI" w:hAnsi="Segoe UI" w:cs="Segoe UI"/>
          <w:sz w:val="20"/>
          <w:szCs w:val="20"/>
          <w:lang w:eastAsia="pt-BR"/>
        </w:rPr>
      </w:pPr>
      <w:r>
        <w:rPr>
          <w:rFonts w:ascii="Segoe UI" w:hAnsi="Segoe UI" w:cs="Segoe UI"/>
          <w:sz w:val="20"/>
          <w:szCs w:val="20"/>
          <w:lang w:eastAsia="pt-BR"/>
        </w:rPr>
        <w:t xml:space="preserve">1.</w:t>
      </w:r>
      <w:r>
        <w:rPr>
          <w:rFonts w:ascii="Segoe UI" w:hAnsi="Segoe UI" w:cs="Segoe UI"/>
          <w:sz w:val="20"/>
          <w:szCs w:val="20"/>
          <w:lang w:eastAsia="pt-BR"/>
        </w:rPr>
        <w:t xml:space="preserve"> </w:t>
      </w:r>
      <w:r>
        <w:rPr>
          <w:rFonts w:ascii="Segoe UI" w:hAnsi="Segoe UI" w:cs="Segoe UI"/>
          <w:b/>
          <w:sz w:val="20"/>
          <w:szCs w:val="20"/>
          <w:lang w:eastAsia="pt-BR"/>
        </w:rPr>
        <w:t xml:space="preserve">Seção 2</w:t>
      </w:r>
      <w:r>
        <w:rPr>
          <w:rFonts w:ascii="Segoe UI" w:hAnsi="Segoe UI" w:cs="Segoe UI"/>
          <w:sz w:val="20"/>
          <w:szCs w:val="20"/>
          <w:lang w:eastAsia="pt-BR"/>
        </w:rPr>
        <w:t xml:space="preserve"> – Descrição geral do sistema: apresenta uma visão geral do sistema, caracterizando qual é o seu escopo e descrevendo seus usuários.</w:t>
      </w:r>
      <w:r>
        <w:rPr>
          <w:rFonts w:ascii="Segoe UI" w:hAnsi="Segoe UI" w:cs="Segoe UI"/>
          <w:sz w:val="20"/>
          <w:szCs w:val="20"/>
          <w:lang w:eastAsia="pt-BR"/>
        </w:rPr>
      </w:r>
      <w:r>
        <w:rPr>
          <w:rFonts w:ascii="Segoe UI" w:hAnsi="Segoe UI" w:cs="Segoe UI"/>
          <w:sz w:val="20"/>
          <w:szCs w:val="20"/>
          <w:lang w:eastAsia="pt-BR"/>
        </w:rPr>
      </w:r>
    </w:p>
    <w:p>
      <w:pPr>
        <w:pBdr/>
        <w:spacing/>
        <w:ind/>
        <w:jc w:val="both"/>
        <w:rPr>
          <w:rFonts w:ascii="Segoe UI" w:hAnsi="Segoe UI" w:cs="Segoe UI"/>
          <w:sz w:val="20"/>
          <w:szCs w:val="20"/>
          <w:lang w:eastAsia="pt-BR"/>
        </w:rPr>
      </w:pPr>
      <w:r>
        <w:rPr>
          <w:rFonts w:ascii="Segoe UI" w:hAnsi="Segoe UI" w:cs="Segoe UI"/>
          <w:sz w:val="20"/>
          <w:szCs w:val="20"/>
          <w:lang w:eastAsia="pt-BR"/>
        </w:rPr>
        <mc:AlternateContent>
          <mc:Choice Requires="wpg">
            <w:drawing>
              <wp:anchor xmlns:wp="http://schemas.openxmlformats.org/drawingml/2006/wordprocessingDrawing" xmlns:wp14="http://schemas.microsoft.com/office/word/2010/wordprocessingDrawing" distT="0" distB="0" distL="114300" distR="114300" simplePos="0" relativeHeight="251671552" behindDoc="0" locked="0" layoutInCell="1" allowOverlap="1">
                <wp:simplePos x="0" y="0"/>
                <wp:positionH relativeFrom="column">
                  <wp:posOffset>3549650</wp:posOffset>
                </wp:positionH>
                <wp:positionV relativeFrom="paragraph">
                  <wp:posOffset>643255</wp:posOffset>
                </wp:positionV>
                <wp:extent cx="2360930" cy="763905"/>
                <wp:effectExtent l="0" t="0" r="0" b="0"/>
                <wp:wrapNone/>
                <wp:docPr id="10" name="_x0000_s2062"/>
                <wp:cNvGraphicFramePr/>
                <a:graphic xmlns:a="http://schemas.openxmlformats.org/drawingml/2006/main">
                  <a:graphicData uri="http://schemas.microsoft.com/office/word/2010/wordprocessingShape">
                    <wps:wsp>
                      <wps:cNvPr id="0" name=""/>
                      <wps:cNvSpPr txBox="1"/>
                      <wps:spPr bwMode="auto">
                        <a:xfrm>
                          <a:off x="0" y="0"/>
                          <a:ext cx="2360930" cy="763905"/>
                        </a:xfrm>
                        <a:prstGeom prst="rect">
                          <a:avLst/>
                        </a:prstGeom>
                        <a:solidFill>
                          <a:srgbClr val="FFFF00"/>
                        </a:solidFill>
                        <a:ln>
                          <a:noFill/>
                        </a:ln>
                      </wps:spPr>
                      <wps:txbx>
                        <w:txbxContent>
                          <w:p>
                            <w:pPr>
                              <w:pBdr/>
                              <w:spacing/>
                              <w:ind/>
                              <w:jc w:val="both"/>
                              <w:rPr/>
                            </w:pPr>
                            <w:r>
                              <w:t xml:space="preserve">Altere na introdução </w:t>
                            </w:r>
                            <w:r>
                              <w:rPr>
                                <w:b/>
                                <w:color w:val="ff0000"/>
                              </w:rPr>
                              <w:t xml:space="preserve">APENAS</w:t>
                            </w:r>
                            <w:r>
                              <w:rPr>
                                <w:color w:val="ff0000"/>
                              </w:rPr>
                              <w:t xml:space="preserve">!!!</w:t>
                            </w:r>
                            <w:r>
                              <w:t xml:space="preserve"> o que for necessário.</w:t>
                            </w:r>
                            <w:r/>
                          </w:p>
                        </w:txbxContent>
                      </wps:txbx>
                      <wps:bodyPr wrap="square" lIns="91440" tIns="45720" rIns="91440" bIns="45720" upright="1"/>
                    </wps:wsp>
                  </a:graphicData>
                </a:graphic>
              </wp:anchor>
            </w:drawing>
          </mc:Choice>
          <mc:Fallback>
            <w:pict>
              <v:shape id="shape 12" o:spid="_x0000_s12" o:spt="202" type="#_x0000_t202" style="position:absolute;z-index:251671552;o:allowoverlap:true;o:allowincell:true;mso-position-horizontal-relative:text;margin-left:279.50pt;mso-position-horizontal:absolute;mso-position-vertical-relative:text;margin-top:50.65pt;mso-position-vertical:absolute;width:185.90pt;height:60.15pt;mso-wrap-distance-left:9.00pt;mso-wrap-distance-top:0.00pt;mso-wrap-distance-right:9.00pt;mso-wrap-distance-bottom:0.00pt;visibility:visible;" fillcolor="#FFFF00" stroked="f">
                <v:textbox inset="0,0,0,0">
                  <w:txbxContent>
                    <w:p>
                      <w:pPr>
                        <w:pBdr/>
                        <w:spacing/>
                        <w:ind/>
                        <w:jc w:val="both"/>
                        <w:rPr/>
                      </w:pPr>
                      <w:r>
                        <w:t xml:space="preserve">Altere na introdução </w:t>
                      </w:r>
                      <w:r>
                        <w:rPr>
                          <w:b/>
                          <w:color w:val="ff0000"/>
                        </w:rPr>
                        <w:t xml:space="preserve">APENAS</w:t>
                      </w:r>
                      <w:r>
                        <w:rPr>
                          <w:color w:val="ff0000"/>
                        </w:rPr>
                        <w:t xml:space="preserve">!!!</w:t>
                      </w:r>
                      <w:r>
                        <w:t xml:space="preserve"> o que for necessário.</w:t>
                      </w:r>
                      <w:r/>
                    </w:p>
                  </w:txbxContent>
                </v:textbox>
              </v:shape>
            </w:pict>
          </mc:Fallback>
        </mc:AlternateContent>
      </w:r>
      <w:r>
        <w:rPr>
          <w:rFonts w:ascii="Segoe UI" w:hAnsi="Segoe UI" w:cs="Segoe UI"/>
          <w:sz w:val="20"/>
          <w:szCs w:val="20"/>
          <w:lang w:eastAsia="pt-BR"/>
        </w:rPr>
        <w:t xml:space="preserve">2.</w:t>
      </w:r>
      <w:r>
        <w:rPr>
          <w:rFonts w:ascii="Segoe UI" w:hAnsi="Segoe UI" w:cs="Segoe UI"/>
          <w:sz w:val="20"/>
          <w:szCs w:val="20"/>
          <w:lang w:eastAsia="pt-BR"/>
        </w:rPr>
        <w:t xml:space="preserve"> </w:t>
      </w:r>
      <w:r>
        <w:rPr>
          <w:rFonts w:ascii="Segoe UI" w:hAnsi="Segoe UI" w:cs="Segoe UI"/>
          <w:b/>
          <w:sz w:val="20"/>
          <w:szCs w:val="20"/>
          <w:lang w:eastAsia="pt-BR"/>
        </w:rPr>
        <w:t xml:space="preserve">Seção 3</w:t>
      </w:r>
      <w:r>
        <w:rPr>
          <w:rFonts w:ascii="Segoe UI" w:hAnsi="Segoe UI" w:cs="Segoe UI"/>
          <w:sz w:val="20"/>
          <w:szCs w:val="20"/>
          <w:lang w:eastAsia="pt-BR"/>
        </w:rPr>
        <w:t xml:space="preserve"> – Requisitos funcionais (casos de uso): especifica todos os casos de uso do sistema, descrevendo os fluxos de eventos, prioridades, atores, entradas e saídas de cada caso de uso a ser implementado. </w:t>
      </w:r>
      <w:r>
        <w:rPr>
          <w:rFonts w:ascii="Segoe UI" w:hAnsi="Segoe UI" w:cs="Segoe UI"/>
          <w:sz w:val="20"/>
          <w:szCs w:val="20"/>
          <w:lang w:eastAsia="pt-BR"/>
        </w:rPr>
      </w:r>
      <w:r>
        <w:rPr>
          <w:rFonts w:ascii="Segoe UI" w:hAnsi="Segoe UI" w:cs="Segoe UI"/>
          <w:sz w:val="20"/>
          <w:szCs w:val="20"/>
          <w:lang w:eastAsia="pt-BR"/>
        </w:rPr>
      </w:r>
    </w:p>
    <w:p>
      <w:pPr>
        <w:pBdr/>
        <w:spacing/>
        <w:ind/>
        <w:jc w:val="both"/>
        <w:rPr>
          <w:rFonts w:ascii="Segoe UI" w:hAnsi="Segoe UI" w:cs="Segoe UI"/>
          <w:sz w:val="20"/>
          <w:szCs w:val="20"/>
          <w:lang w:eastAsia="pt-BR"/>
        </w:rPr>
      </w:pPr>
      <w:r>
        <w:rPr>
          <w:rFonts w:ascii="Segoe UI" w:hAnsi="Segoe UI" w:cs="Segoe UI"/>
          <w:sz w:val="20"/>
          <w:szCs w:val="20"/>
          <w:lang w:eastAsia="pt-BR"/>
        </w:rPr>
        <w:t xml:space="preserve">3.</w:t>
      </w:r>
      <w:r>
        <w:rPr>
          <w:rFonts w:ascii="Segoe UI" w:hAnsi="Segoe UI" w:cs="Segoe UI"/>
          <w:sz w:val="20"/>
          <w:szCs w:val="20"/>
          <w:lang w:eastAsia="pt-BR"/>
        </w:rPr>
        <w:t xml:space="preserve"> </w:t>
      </w:r>
      <w:r>
        <w:rPr>
          <w:rFonts w:ascii="Segoe UI" w:hAnsi="Segoe UI" w:cs="Segoe UI"/>
          <w:b/>
          <w:sz w:val="20"/>
          <w:szCs w:val="20"/>
          <w:lang w:eastAsia="pt-BR"/>
        </w:rPr>
        <w:t xml:space="preserve">Seção 4 </w:t>
      </w:r>
      <w:r>
        <w:rPr>
          <w:rFonts w:ascii="Segoe UI" w:hAnsi="Segoe UI" w:cs="Segoe UI"/>
          <w:sz w:val="20"/>
          <w:szCs w:val="20"/>
          <w:lang w:eastAsia="pt-BR"/>
        </w:rPr>
        <w:t xml:space="preserve">– Requisitos não-funcionais: especifica todos os requisitos não funcionais do sistema, divididos em requisitos de usabilidade, confiabilidade, desempenho, segurança, distribuição, adequação a padrões e requisitos de hardware e software.</w:t>
      </w:r>
      <w:r>
        <w:rPr>
          <w:rFonts w:ascii="Segoe UI" w:hAnsi="Segoe UI" w:cs="Segoe UI"/>
          <w:sz w:val="20"/>
          <w:szCs w:val="20"/>
          <w:lang w:eastAsia="pt-BR"/>
        </w:rPr>
      </w:r>
      <w:r>
        <w:rPr>
          <w:rFonts w:ascii="Segoe UI" w:hAnsi="Segoe UI" w:cs="Segoe UI"/>
          <w:sz w:val="20"/>
          <w:szCs w:val="20"/>
          <w:lang w:eastAsia="pt-BR"/>
        </w:rPr>
      </w:r>
    </w:p>
    <w:p>
      <w:pPr>
        <w:pBdr/>
        <w:spacing/>
        <w:ind/>
        <w:jc w:val="both"/>
        <w:rPr>
          <w:rFonts w:ascii="Segoe UI" w:hAnsi="Segoe UI" w:cs="Segoe UI"/>
          <w:sz w:val="20"/>
          <w:szCs w:val="20"/>
          <w:lang w:eastAsia="pt-BR"/>
        </w:rPr>
      </w:pPr>
      <w:r>
        <w:rPr>
          <w:rFonts w:ascii="Segoe UI" w:hAnsi="Segoe UI" w:cs="Segoe UI"/>
          <w:sz w:val="20"/>
          <w:szCs w:val="20"/>
          <w:lang w:eastAsia="pt-BR"/>
        </w:rPr>
        <w:t xml:space="preserve">4.</w:t>
      </w:r>
      <w:r>
        <w:rPr>
          <w:rFonts w:ascii="Segoe UI" w:hAnsi="Segoe UI" w:cs="Segoe UI"/>
          <w:sz w:val="20"/>
          <w:szCs w:val="20"/>
          <w:lang w:eastAsia="pt-BR"/>
        </w:rPr>
        <w:t xml:space="preserve"> </w:t>
      </w:r>
      <w:r>
        <w:rPr>
          <w:rFonts w:ascii="Segoe UI" w:hAnsi="Segoe UI" w:cs="Segoe UI"/>
          <w:b/>
          <w:sz w:val="20"/>
          <w:szCs w:val="20"/>
          <w:lang w:eastAsia="pt-BR"/>
        </w:rPr>
        <w:t xml:space="preserve">Seção 5</w:t>
      </w:r>
      <w:r>
        <w:rPr>
          <w:rFonts w:ascii="Segoe UI" w:hAnsi="Segoe UI" w:cs="Segoe UI"/>
          <w:sz w:val="20"/>
          <w:szCs w:val="20"/>
          <w:lang w:eastAsia="pt-BR"/>
        </w:rPr>
        <w:t xml:space="preserve"> – Referências: apresenta referências para outros documentos utilizados para a confecção deste documento.</w:t>
      </w:r>
      <w:r>
        <w:rPr>
          <w:rFonts w:ascii="Segoe UI" w:hAnsi="Segoe UI" w:cs="Segoe UI"/>
          <w:sz w:val="20"/>
          <w:szCs w:val="20"/>
          <w:lang w:eastAsia="pt-BR"/>
        </w:rPr>
      </w:r>
      <w:r>
        <w:rPr>
          <w:rFonts w:ascii="Segoe UI" w:hAnsi="Segoe UI" w:cs="Segoe UI"/>
          <w:sz w:val="20"/>
          <w:szCs w:val="20"/>
          <w:lang w:eastAsia="pt-BR"/>
        </w:rPr>
      </w:r>
    </w:p>
    <w:p>
      <w:pPr>
        <w:pStyle w:val="999"/>
        <w:numPr>
          <w:ilvl w:val="1"/>
          <w:numId w:val="6"/>
        </w:numPr>
        <w:pBdr/>
        <w:spacing/>
        <w:ind/>
        <w:rPr>
          <w:rFonts w:ascii="Segoe UI" w:hAnsi="Segoe UI" w:cs="Segoe UI"/>
          <w:b/>
          <w:sz w:val="24"/>
          <w:szCs w:val="24"/>
        </w:rPr>
      </w:pPr>
      <w:r>
        <w:rPr>
          <w:rFonts w:ascii="Segoe UI" w:hAnsi="Segoe UI" w:cs="Segoe UI"/>
          <w:b/>
          <w:sz w:val="24"/>
          <w:szCs w:val="24"/>
        </w:rPr>
        <w:t xml:space="preserve">Convenções, termos e abreviações</w:t>
      </w:r>
      <w:r>
        <w:rPr>
          <w:rFonts w:ascii="Segoe UI" w:hAnsi="Segoe UI" w:cs="Segoe UI"/>
          <w:b/>
          <w:sz w:val="24"/>
          <w:szCs w:val="24"/>
        </w:rPr>
      </w:r>
      <w:r>
        <w:rPr>
          <w:rFonts w:ascii="Segoe UI" w:hAnsi="Segoe UI" w:cs="Segoe UI"/>
          <w:b/>
          <w:sz w:val="24"/>
          <w:szCs w:val="24"/>
        </w:rPr>
      </w:r>
    </w:p>
    <w:p>
      <w:pPr>
        <w:pBdr/>
        <w:spacing/>
        <w:ind/>
        <w:rPr>
          <w:rFonts w:ascii="Segoe UI" w:hAnsi="Segoe UI" w:cs="Segoe UI"/>
          <w:sz w:val="20"/>
          <w:szCs w:val="20"/>
          <w:highlight w:val="none"/>
        </w:rPr>
      </w:pPr>
      <w:r>
        <w:rPr>
          <w:rFonts w:ascii="Segoe UI" w:hAnsi="Segoe UI" w:cs="Segoe UI"/>
          <w:sz w:val="20"/>
          <w:szCs w:val="20"/>
        </w:rPr>
        <w:t xml:space="preserve">A correta interpretação deste documento exige o conhecimento de algumas convenções e termos específicos, que são descritos a seguir.</w:t>
      </w:r>
      <w:r>
        <w:rPr>
          <w:rFonts w:ascii="Segoe UI" w:hAnsi="Segoe UI" w:cs="Segoe UI"/>
          <w:sz w:val="20"/>
          <w:szCs w:val="20"/>
          <w:highlight w:val="none"/>
        </w:rPr>
      </w:r>
      <w:r>
        <w:rPr>
          <w:rFonts w:ascii="Segoe UI" w:hAnsi="Segoe UI" w:cs="Segoe UI"/>
          <w:sz w:val="20"/>
          <w:szCs w:val="20"/>
          <w:highlight w:val="none"/>
        </w:rPr>
      </w:r>
    </w:p>
    <w:p>
      <w:pPr>
        <w:pStyle w:val="999"/>
        <w:numPr>
          <w:ilvl w:val="0"/>
          <w:numId w:val="14"/>
        </w:numPr>
        <w:pBdr>
          <w:top w:val="none" w:color="000000" w:sz="4" w:space="0"/>
          <w:left w:val="none" w:color="000000" w:sz="4" w:space="0"/>
          <w:bottom w:val="none" w:color="000000" w:sz="4" w:space="0"/>
          <w:right w:val="none" w:color="000000" w:sz="4" w:space="0"/>
        </w:pBdr>
        <w:spacing w:after="0" w:before="0" w:line="360" w:lineRule="auto"/>
        <w:ind w:right="0"/>
        <w:rPr>
          <w:rFonts w:ascii="Arial" w:hAnsi="Arial" w:eastAsia="Arial" w:cs="Arial"/>
          <w:sz w:val="20"/>
          <w:szCs w:val="20"/>
          <w:highlight w:val="none"/>
        </w:rPr>
      </w:pPr>
      <w:r>
        <w:rPr>
          <w:rFonts w:ascii="Arial" w:hAnsi="Arial" w:eastAsia="Arial" w:cs="Arial"/>
          <w:sz w:val="20"/>
          <w:szCs w:val="20"/>
          <w:highlight w:val="none"/>
        </w:rPr>
        <w:t xml:space="preserve">“Console” - Funcionalidade exclusiva aos Administradores onde é feita a gestão das informações e do acesso às Instâncias </w:t>
      </w:r>
      <w:r>
        <w:rPr>
          <w:rFonts w:ascii="Arial" w:hAnsi="Arial" w:cs="Arial"/>
          <w:sz w:val="20"/>
          <w:szCs w:val="20"/>
        </w:rPr>
      </w:r>
    </w:p>
    <w:p>
      <w:pPr>
        <w:pStyle w:val="999"/>
        <w:numPr>
          <w:ilvl w:val="0"/>
          <w:numId w:val="14"/>
        </w:numPr>
        <w:pBdr>
          <w:top w:val="none" w:color="000000" w:sz="4" w:space="0"/>
          <w:left w:val="none" w:color="000000" w:sz="4" w:space="0"/>
          <w:bottom w:val="none" w:color="000000" w:sz="4" w:space="0"/>
          <w:right w:val="none" w:color="000000" w:sz="4" w:space="0"/>
        </w:pBdr>
        <w:spacing w:after="0" w:before="0" w:line="360" w:lineRule="auto"/>
        <w:ind w:right="0"/>
        <w:rPr>
          <w:rFonts w:ascii="Arial" w:hAnsi="Arial" w:cs="Arial"/>
          <w:sz w:val="20"/>
          <w:szCs w:val="20"/>
        </w:rPr>
      </w:pPr>
      <w:r>
        <w:rPr>
          <w:rFonts w:ascii="Arial" w:hAnsi="Arial" w:eastAsia="Arial" w:cs="Arial"/>
          <w:sz w:val="20"/>
          <w:szCs w:val="20"/>
          <w:highlight w:val="none"/>
        </w:rPr>
      </w:r>
      <w:r>
        <w:rPr>
          <w:rFonts w:ascii="Arial" w:hAnsi="Arial" w:eastAsia="Arial" w:cs="Arial"/>
          <w:color w:val="000000"/>
          <w:sz w:val="20"/>
          <w:szCs w:val="20"/>
        </w:rPr>
        <w:t xml:space="preserve">“Administrador” - Provedores e mantenedores da solução;</w:t>
      </w:r>
      <w:r>
        <w:rPr>
          <w:rFonts w:ascii="Arial" w:hAnsi="Arial" w:eastAsia="Arial" w:cs="Arial"/>
          <w:sz w:val="20"/>
          <w:szCs w:val="20"/>
        </w:rPr>
      </w:r>
      <w:r/>
    </w:p>
    <w:p>
      <w:pPr>
        <w:pStyle w:val="999"/>
        <w:numPr>
          <w:ilvl w:val="0"/>
          <w:numId w:val="14"/>
        </w:numPr>
        <w:pBdr>
          <w:top w:val="none" w:color="000000" w:sz="4" w:space="0"/>
          <w:left w:val="none" w:color="000000" w:sz="4" w:space="0"/>
          <w:bottom w:val="none" w:color="000000" w:sz="4" w:space="0"/>
          <w:right w:val="none" w:color="000000" w:sz="4" w:space="0"/>
        </w:pBdr>
        <w:spacing w:after="0" w:before="0" w:line="360" w:lineRule="auto"/>
        <w:ind w:right="0"/>
        <w:rPr>
          <w:rFonts w:ascii="Arial" w:hAnsi="Arial" w:cs="Arial"/>
          <w:sz w:val="20"/>
          <w:szCs w:val="20"/>
        </w:rPr>
      </w:pPr>
      <w:r>
        <w:rPr>
          <w:rFonts w:ascii="Arial" w:hAnsi="Arial" w:eastAsia="Arial" w:cs="Arial"/>
          <w:color w:val="000000"/>
          <w:sz w:val="20"/>
          <w:szCs w:val="20"/>
        </w:rPr>
        <w:t xml:space="preserve">Utilizador ou Empreendedor – Beneficiado da solução, que acessa somente os dados pertencentes à Instância adquirida;</w:t>
      </w:r>
      <w:r>
        <w:rPr>
          <w:rFonts w:ascii="Arial" w:hAnsi="Arial" w:eastAsia="Arial" w:cs="Arial"/>
          <w:sz w:val="20"/>
          <w:szCs w:val="20"/>
        </w:rPr>
      </w:r>
    </w:p>
    <w:p>
      <w:pPr>
        <w:pStyle w:val="999"/>
        <w:numPr>
          <w:ilvl w:val="0"/>
          <w:numId w:val="14"/>
        </w:numPr>
        <w:pBdr>
          <w:top w:val="none" w:color="000000" w:sz="4" w:space="0"/>
          <w:left w:val="none" w:color="000000" w:sz="4" w:space="0"/>
          <w:bottom w:val="none" w:color="000000" w:sz="4" w:space="0"/>
          <w:right w:val="none" w:color="000000" w:sz="4" w:space="0"/>
        </w:pBdr>
        <w:spacing w:after="0" w:before="0" w:line="360" w:lineRule="auto"/>
        <w:ind w:right="0"/>
        <w:rPr>
          <w:rFonts w:ascii="Arial" w:hAnsi="Arial" w:cs="Arial"/>
          <w:sz w:val="20"/>
          <w:szCs w:val="20"/>
        </w:rPr>
      </w:pPr>
      <w:r>
        <w:rPr>
          <w:rFonts w:ascii="Arial" w:hAnsi="Arial" w:eastAsia="Arial" w:cs="Arial"/>
          <w:color w:val="000000"/>
          <w:sz w:val="20"/>
          <w:szCs w:val="20"/>
        </w:rPr>
        <w:t xml:space="preserve">“PetAgenda” – Nome da aplicação sendo executada;</w:t>
      </w:r>
      <w:r>
        <w:rPr>
          <w:rFonts w:ascii="Arial" w:hAnsi="Arial" w:eastAsia="Arial" w:cs="Arial"/>
          <w:sz w:val="20"/>
          <w:szCs w:val="20"/>
        </w:rPr>
      </w:r>
    </w:p>
    <w:p>
      <w:pPr>
        <w:pStyle w:val="999"/>
        <w:numPr>
          <w:ilvl w:val="0"/>
          <w:numId w:val="14"/>
        </w:numPr>
        <w:pBdr>
          <w:top w:val="none" w:color="000000" w:sz="4" w:space="0"/>
          <w:left w:val="none" w:color="000000" w:sz="4" w:space="0"/>
          <w:bottom w:val="none" w:color="000000" w:sz="4" w:space="0"/>
          <w:right w:val="none" w:color="000000" w:sz="4" w:space="0"/>
        </w:pBdr>
        <w:spacing w:after="0" w:before="0" w:line="360" w:lineRule="auto"/>
        <w:ind w:right="0"/>
        <w:rPr>
          <w:rFonts w:ascii="Arial" w:hAnsi="Arial" w:cs="Arial"/>
          <w:sz w:val="20"/>
          <w:szCs w:val="20"/>
        </w:rPr>
      </w:pPr>
      <w:r>
        <w:rPr>
          <w:rFonts w:ascii="Arial" w:hAnsi="Arial" w:eastAsia="Arial" w:cs="Arial"/>
          <w:color w:val="000000"/>
          <w:sz w:val="20"/>
          <w:szCs w:val="20"/>
        </w:rPr>
        <w:t xml:space="preserve">“Plataforma” - O sistema PetAgenda como um todo, contendo todas as Instâncias registradas, bem como o Console da Plataforma;</w:t>
      </w:r>
      <w:r>
        <w:rPr>
          <w:rFonts w:ascii="Arial" w:hAnsi="Arial" w:eastAsia="Arial" w:cs="Arial"/>
          <w:sz w:val="20"/>
          <w:szCs w:val="20"/>
        </w:rPr>
      </w:r>
    </w:p>
    <w:p>
      <w:pPr>
        <w:pStyle w:val="999"/>
        <w:numPr>
          <w:ilvl w:val="0"/>
          <w:numId w:val="14"/>
        </w:numPr>
        <w:pBdr>
          <w:top w:val="none" w:color="000000" w:sz="4" w:space="0"/>
          <w:left w:val="none" w:color="000000" w:sz="4" w:space="0"/>
          <w:bottom w:val="none" w:color="000000" w:sz="4" w:space="0"/>
          <w:right w:val="none" w:color="000000" w:sz="4" w:space="0"/>
        </w:pBdr>
        <w:spacing w:after="0" w:before="0" w:line="360" w:lineRule="auto"/>
        <w:ind w:right="0"/>
        <w:rPr>
          <w:rFonts w:ascii="Arial" w:hAnsi="Arial" w:cs="Arial"/>
          <w:sz w:val="20"/>
          <w:szCs w:val="20"/>
        </w:rPr>
      </w:pPr>
      <w:r>
        <w:rPr>
          <w:rFonts w:ascii="Arial" w:hAnsi="Arial" w:eastAsia="Arial" w:cs="Arial"/>
          <w:color w:val="000000"/>
          <w:sz w:val="20"/>
          <w:szCs w:val="20"/>
        </w:rPr>
        <w:t xml:space="preserve">“Console” - Funcionalidade exclusiva aos Administradores onde é feita a gestão das informações e do acesso às Instâncias </w:t>
      </w:r>
      <w:r>
        <w:rPr>
          <w:rFonts w:ascii="Arial" w:hAnsi="Arial" w:eastAsia="Arial" w:cs="Arial"/>
          <w:sz w:val="20"/>
          <w:szCs w:val="20"/>
        </w:rPr>
      </w:r>
    </w:p>
    <w:p>
      <w:pPr>
        <w:pStyle w:val="999"/>
        <w:numPr>
          <w:ilvl w:val="0"/>
          <w:numId w:val="14"/>
        </w:numPr>
        <w:pBdr>
          <w:top w:val="none" w:color="000000" w:sz="4" w:space="0"/>
          <w:left w:val="none" w:color="000000" w:sz="4" w:space="0"/>
          <w:bottom w:val="none" w:color="000000" w:sz="4" w:space="0"/>
          <w:right w:val="none" w:color="000000" w:sz="4" w:space="0"/>
        </w:pBdr>
        <w:spacing w:after="0" w:before="0" w:line="360" w:lineRule="auto"/>
        <w:ind w:right="0"/>
        <w:rPr>
          <w:rFonts w:ascii="Arial" w:hAnsi="Arial" w:cs="Arial"/>
          <w:sz w:val="20"/>
          <w:szCs w:val="20"/>
        </w:rPr>
      </w:pPr>
      <w:r>
        <w:rPr>
          <w:rFonts w:ascii="Arial" w:hAnsi="Arial" w:eastAsia="Arial" w:cs="Arial"/>
          <w:color w:val="000000"/>
          <w:sz w:val="20"/>
          <w:szCs w:val="20"/>
        </w:rPr>
        <w:t xml:space="preserve">“Instância” - Acesso individual do Empreendedor à Plataforma, onde é somente acessível as informações de sua empresa;</w:t>
      </w:r>
      <w:r>
        <w:rPr>
          <w:rFonts w:ascii="Arial" w:hAnsi="Arial" w:eastAsia="Arial" w:cs="Arial"/>
          <w:sz w:val="20"/>
          <w:szCs w:val="20"/>
        </w:rPr>
      </w:r>
    </w:p>
    <w:p>
      <w:pPr>
        <w:pStyle w:val="999"/>
        <w:numPr>
          <w:ilvl w:val="0"/>
          <w:numId w:val="14"/>
        </w:numPr>
        <w:pBdr>
          <w:top w:val="none" w:color="000000" w:sz="4" w:space="0"/>
          <w:left w:val="none" w:color="000000" w:sz="4" w:space="0"/>
          <w:bottom w:val="none" w:color="000000" w:sz="4" w:space="0"/>
          <w:right w:val="none" w:color="000000" w:sz="4" w:space="0"/>
        </w:pBdr>
        <w:spacing w:after="0" w:before="0" w:line="360" w:lineRule="auto"/>
        <w:ind w:right="0"/>
        <w:rPr>
          <w:rFonts w:ascii="Arial" w:hAnsi="Arial" w:cs="Arial"/>
          <w:sz w:val="20"/>
          <w:szCs w:val="20"/>
        </w:rPr>
      </w:pPr>
      <w:r>
        <w:rPr>
          <w:rFonts w:ascii="Arial" w:hAnsi="Arial" w:eastAsia="Arial" w:cs="Arial"/>
          <w:color w:val="000000"/>
          <w:sz w:val="20"/>
          <w:szCs w:val="20"/>
        </w:rPr>
        <w:t xml:space="preserve">“Funcionário” – Prestador de serviços do Empreendedor;</w:t>
      </w:r>
      <w:r>
        <w:rPr>
          <w:rFonts w:ascii="Arial" w:hAnsi="Arial" w:eastAsia="Arial" w:cs="Arial"/>
          <w:sz w:val="20"/>
          <w:szCs w:val="20"/>
        </w:rPr>
      </w:r>
    </w:p>
    <w:p>
      <w:pPr>
        <w:pStyle w:val="999"/>
        <w:numPr>
          <w:ilvl w:val="0"/>
          <w:numId w:val="14"/>
        </w:numPr>
        <w:pBdr>
          <w:top w:val="none" w:color="000000" w:sz="4" w:space="0"/>
          <w:left w:val="none" w:color="000000" w:sz="4" w:space="0"/>
          <w:bottom w:val="none" w:color="000000" w:sz="4" w:space="0"/>
          <w:right w:val="none" w:color="000000" w:sz="4" w:space="0"/>
        </w:pBdr>
        <w:spacing w:after="0" w:before="0" w:line="360" w:lineRule="auto"/>
        <w:ind w:right="0"/>
        <w:rPr>
          <w:rFonts w:ascii="Arial" w:hAnsi="Arial" w:cs="Arial"/>
          <w:sz w:val="20"/>
          <w:szCs w:val="20"/>
        </w:rPr>
      </w:pPr>
      <w:r>
        <w:rPr>
          <w:rFonts w:ascii="Arial" w:hAnsi="Arial" w:eastAsia="Arial" w:cs="Arial"/>
          <w:color w:val="000000"/>
          <w:sz w:val="20"/>
          <w:szCs w:val="20"/>
        </w:rPr>
        <w:t xml:space="preserve">“Cliente” – Beneficiado pelos serviços do Empreendedor;</w:t>
      </w:r>
      <w:r>
        <w:rPr>
          <w:rFonts w:ascii="Arial" w:hAnsi="Arial" w:eastAsia="Arial" w:cs="Arial"/>
          <w:sz w:val="20"/>
          <w:szCs w:val="20"/>
        </w:rPr>
      </w:r>
    </w:p>
    <w:p>
      <w:pPr>
        <w:pStyle w:val="999"/>
        <w:numPr>
          <w:ilvl w:val="0"/>
          <w:numId w:val="14"/>
        </w:numPr>
        <w:pBdr>
          <w:top w:val="none" w:color="000000" w:sz="4" w:space="0"/>
          <w:left w:val="none" w:color="000000" w:sz="4" w:space="0"/>
          <w:bottom w:val="none" w:color="000000" w:sz="4" w:space="0"/>
          <w:right w:val="none" w:color="000000" w:sz="4" w:space="0"/>
        </w:pBdr>
        <w:spacing w:after="0" w:before="0" w:line="360" w:lineRule="auto"/>
        <w:ind w:right="0"/>
        <w:rPr>
          <w:rFonts w:ascii="Arial" w:hAnsi="Arial" w:cs="Arial"/>
          <w:sz w:val="20"/>
          <w:szCs w:val="20"/>
        </w:rPr>
      </w:pPr>
      <w:r>
        <w:rPr>
          <w:rFonts w:ascii="Arial" w:hAnsi="Arial" w:eastAsia="Arial" w:cs="Arial"/>
          <w:color w:val="000000"/>
          <w:sz w:val="20"/>
          <w:szCs w:val="20"/>
        </w:rPr>
        <w:t xml:space="preserve">“Pets” – Animais Domésticos;</w:t>
      </w:r>
      <w:r>
        <w:rPr>
          <w:rFonts w:ascii="Arial" w:hAnsi="Arial" w:eastAsia="Arial" w:cs="Arial"/>
          <w:sz w:val="20"/>
          <w:szCs w:val="20"/>
        </w:rPr>
      </w:r>
    </w:p>
    <w:p>
      <w:pPr>
        <w:pStyle w:val="999"/>
        <w:numPr>
          <w:ilvl w:val="0"/>
          <w:numId w:val="14"/>
        </w:numPr>
        <w:pBdr>
          <w:top w:val="none" w:color="000000" w:sz="4" w:space="0"/>
          <w:left w:val="none" w:color="000000" w:sz="4" w:space="0"/>
          <w:bottom w:val="none" w:color="000000" w:sz="4" w:space="0"/>
          <w:right w:val="none" w:color="000000" w:sz="4" w:space="0"/>
        </w:pBdr>
        <w:spacing w:after="0" w:before="0" w:line="360" w:lineRule="auto"/>
        <w:ind w:right="0"/>
        <w:rPr>
          <w:rFonts w:ascii="Arial" w:hAnsi="Arial" w:cs="Arial"/>
          <w:sz w:val="20"/>
          <w:szCs w:val="20"/>
        </w:rPr>
      </w:pPr>
      <w:r>
        <w:rPr>
          <w:rFonts w:ascii="Arial" w:hAnsi="Arial" w:eastAsia="Arial" w:cs="Arial"/>
          <w:color w:val="000000"/>
          <w:sz w:val="20"/>
          <w:szCs w:val="20"/>
        </w:rPr>
        <w:t xml:space="preserve"> “DW” – Dog Walkers (Passeadores de cães);</w:t>
      </w:r>
      <w:r>
        <w:rPr>
          <w:rFonts w:ascii="Arial" w:hAnsi="Arial" w:eastAsia="Arial" w:cs="Arial"/>
          <w:sz w:val="20"/>
          <w:szCs w:val="20"/>
        </w:rPr>
      </w:r>
    </w:p>
    <w:p>
      <w:pPr>
        <w:pStyle w:val="999"/>
        <w:numPr>
          <w:ilvl w:val="0"/>
          <w:numId w:val="14"/>
        </w:numPr>
        <w:pBdr>
          <w:top w:val="none" w:color="000000" w:sz="4" w:space="0"/>
          <w:left w:val="none" w:color="000000" w:sz="4" w:space="0"/>
          <w:bottom w:val="none" w:color="000000" w:sz="4" w:space="0"/>
          <w:right w:val="none" w:color="000000" w:sz="4" w:space="0"/>
        </w:pBdr>
        <w:spacing w:after="0" w:before="0" w:line="360" w:lineRule="auto"/>
        <w:ind w:right="0"/>
        <w:rPr>
          <w:rFonts w:ascii="Arial" w:hAnsi="Arial" w:cs="Arial"/>
          <w:sz w:val="20"/>
          <w:szCs w:val="20"/>
        </w:rPr>
      </w:pPr>
      <w:r>
        <w:rPr>
          <w:rFonts w:ascii="Arial" w:hAnsi="Arial" w:eastAsia="Arial" w:cs="Arial"/>
          <w:color w:val="000000"/>
          <w:sz w:val="20"/>
          <w:szCs w:val="20"/>
        </w:rPr>
        <w:t xml:space="preserve">“PS” – Pet Sitters (Cuidadores de pets);</w:t>
      </w:r>
      <w:r>
        <w:rPr>
          <w:rFonts w:ascii="Arial" w:hAnsi="Arial" w:eastAsia="Arial" w:cs="Arial"/>
          <w:sz w:val="20"/>
          <w:szCs w:val="20"/>
        </w:rPr>
      </w:r>
    </w:p>
    <w:p>
      <w:pPr>
        <w:pStyle w:val="999"/>
        <w:pBdr/>
        <w:spacing/>
        <w:ind w:left="420"/>
        <w:rPr>
          <w:ins w:id="0" w:author=""/>
          <w:sz w:val="28"/>
          <w:szCs w:val="28"/>
        </w:rPr>
      </w:pPr>
      <w:r>
        <w:rPr>
          <w:sz w:val="28"/>
          <w:highlight w:val="none"/>
        </w:rPr>
      </w:r>
      <w:r>
        <w:rPr>
          <w:sz w:val="28"/>
          <w:szCs w:val="28"/>
        </w:rPr>
      </w:r>
      <w:ins w:id="1">
        <w:r/>
      </w:ins>
    </w:p>
    <w:p>
      <w:pPr>
        <w:pBdr/>
        <w:spacing/>
        <w:ind/>
        <w:rPr>
          <w:rFonts w:ascii="Segoe UI" w:hAnsi="Segoe UI" w:cs="Segoe UI"/>
          <w:sz w:val="20"/>
          <w:szCs w:val="20"/>
        </w:rPr>
      </w:pPr>
      <w:r>
        <w:rPr>
          <w:rFonts w:ascii="Segoe UI" w:hAnsi="Segoe UI" w:cs="Segoe UI"/>
          <w:sz w:val="20"/>
          <w:szCs w:val="20"/>
          <w:highlight w:val="none"/>
        </w:rPr>
      </w:r>
      <w:r>
        <w:rPr>
          <w:rFonts w:ascii="Segoe UI" w:hAnsi="Segoe UI" w:cs="Segoe UI"/>
          <w:sz w:val="20"/>
          <w:szCs w:val="20"/>
        </w:rPr>
      </w:r>
      <w:r>
        <w:rPr>
          <w:rFonts w:ascii="Segoe UI" w:hAnsi="Segoe UI" w:cs="Segoe UI"/>
          <w:sz w:val="20"/>
          <w:szCs w:val="20"/>
        </w:rPr>
      </w:r>
    </w:p>
    <w:p>
      <w:pPr>
        <w:pStyle w:val="977"/>
        <w:numPr>
          <w:ilvl w:val="2"/>
          <w:numId w:val="6"/>
        </w:numPr>
        <w:pBdr/>
        <w:spacing/>
        <w:ind/>
        <w:rPr>
          <w:rFonts w:ascii="Segoe UI" w:hAnsi="Segoe UI" w:cs="Segoe UI"/>
          <w:sz w:val="22"/>
          <w:szCs w:val="22"/>
        </w:rPr>
      </w:pPr>
      <w:r/>
      <w:bookmarkStart w:id="1" w:name="_Toc468086044"/>
      <w:r/>
      <w:bookmarkStart w:id="2" w:name="_Toc497727741"/>
      <w:r/>
      <w:bookmarkStart w:id="3" w:name="_Toc497728154"/>
      <w:r/>
      <w:bookmarkStart w:id="4" w:name="_Toc497896536"/>
      <w:r/>
      <w:bookmarkStart w:id="5" w:name="_Toc497896627"/>
      <w:r/>
      <w:bookmarkStart w:id="6" w:name="_Toc497896684"/>
      <w:r/>
      <w:bookmarkStart w:id="7" w:name="_Toc35261017"/>
      <w:r>
        <w:rPr>
          <w:rFonts w:ascii="Segoe UI" w:hAnsi="Segoe UI" w:cs="Segoe UI"/>
          <w:sz w:val="22"/>
          <w:szCs w:val="22"/>
        </w:rPr>
        <w:t xml:space="preserve">Prioridades dos requisitos</w:t>
      </w:r>
      <w:bookmarkEnd w:id="1"/>
      <w:r/>
      <w:bookmarkEnd w:id="2"/>
      <w:r/>
      <w:bookmarkEnd w:id="3"/>
      <w:r/>
      <w:bookmarkEnd w:id="4"/>
      <w:r/>
      <w:bookmarkEnd w:id="5"/>
      <w:r/>
      <w:bookmarkEnd w:id="6"/>
      <w:r/>
      <w:bookmarkEnd w:id="7"/>
      <w:r>
        <w:rPr>
          <w:rFonts w:ascii="Segoe UI" w:hAnsi="Segoe UI" w:cs="Segoe UI"/>
          <w:sz w:val="22"/>
          <w:szCs w:val="22"/>
        </w:rPr>
      </w:r>
      <w:r>
        <w:rPr>
          <w:rFonts w:ascii="Segoe UI" w:hAnsi="Segoe UI" w:cs="Segoe UI"/>
          <w:sz w:val="22"/>
          <w:szCs w:val="22"/>
        </w:rPr>
      </w:r>
    </w:p>
    <w:p>
      <w:pPr>
        <w:pBdr/>
        <w:spacing/>
        <w:ind/>
        <w:jc w:val="both"/>
        <w:rPr>
          <w:rFonts w:ascii="Segoe UI" w:hAnsi="Segoe UI" w:cs="Segoe UI"/>
          <w:sz w:val="20"/>
          <w:szCs w:val="20"/>
        </w:rPr>
      </w:pPr>
      <w:r>
        <w:rPr>
          <w:rFonts w:ascii="Segoe UI" w:hAnsi="Segoe UI" w:cs="Segoe UI"/>
          <w:sz w:val="20"/>
          <w:szCs w:val="20"/>
        </w:rPr>
        <w:t xml:space="preserve">Para estabelecer a prioridade dos requisitos, nas seções 4 e 5, foram adotadas as denominações “essencial”, “importante” e “desejável”. </w:t>
      </w:r>
      <w:r>
        <w:rPr>
          <w:rFonts w:ascii="Segoe UI" w:hAnsi="Segoe UI" w:cs="Segoe UI"/>
          <w:sz w:val="20"/>
          <w:szCs w:val="20"/>
        </w:rPr>
      </w:r>
      <w:r>
        <w:rPr>
          <w:rFonts w:ascii="Segoe UI" w:hAnsi="Segoe UI" w:cs="Segoe UI"/>
          <w:sz w:val="20"/>
          <w:szCs w:val="20"/>
        </w:rPr>
      </w:r>
    </w:p>
    <w:p>
      <w:pPr>
        <w:pBdr/>
        <w:spacing/>
        <w:ind/>
        <w:jc w:val="both"/>
        <w:rPr>
          <w:rFonts w:ascii="Segoe UI" w:hAnsi="Segoe UI" w:cs="Segoe UI"/>
          <w:sz w:val="20"/>
          <w:szCs w:val="20"/>
        </w:rPr>
      </w:pPr>
      <w:r>
        <w:rPr>
          <w:rFonts w:ascii="Segoe UI" w:hAnsi="Segoe UI" w:cs="Segoe UI"/>
          <w:b/>
          <w:sz w:val="20"/>
          <w:szCs w:val="20"/>
        </w:rPr>
        <w:t xml:space="preserve">Essencial </w:t>
      </w:r>
      <w:r>
        <w:rPr>
          <w:rFonts w:ascii="Segoe UI" w:hAnsi="Segoe UI" w:cs="Segoe UI"/>
          <w:sz w:val="20"/>
          <w:szCs w:val="20"/>
        </w:rPr>
        <w:t xml:space="preserve">é o requisito sem o qual o sistema não entra em funcionamento. Requisitos essenciais são requisitos imprescindíveis, que têm que ser implementados impreterivelmente.</w:t>
      </w:r>
      <w:r>
        <w:rPr>
          <w:rFonts w:ascii="Segoe UI" w:hAnsi="Segoe UI" w:cs="Segoe UI"/>
          <w:sz w:val="20"/>
          <w:szCs w:val="20"/>
        </w:rPr>
      </w:r>
      <w:r>
        <w:rPr>
          <w:rFonts w:ascii="Segoe UI" w:hAnsi="Segoe UI" w:cs="Segoe UI"/>
          <w:sz w:val="20"/>
          <w:szCs w:val="20"/>
        </w:rPr>
      </w:r>
    </w:p>
    <w:p>
      <w:pPr>
        <w:pBdr/>
        <w:spacing/>
        <w:ind/>
        <w:jc w:val="both"/>
        <w:rPr>
          <w:rFonts w:ascii="Segoe UI" w:hAnsi="Segoe UI" w:cs="Segoe UI"/>
          <w:sz w:val="20"/>
          <w:szCs w:val="20"/>
        </w:rPr>
      </w:pPr>
      <w:r>
        <w:rPr>
          <w:rFonts w:ascii="Segoe UI" w:hAnsi="Segoe UI" w:cs="Segoe UI"/>
          <w:b/>
          <w:sz w:val="20"/>
          <w:szCs w:val="20"/>
        </w:rPr>
        <w:t xml:space="preserve">Importante</w:t>
      </w:r>
      <w:r>
        <w:rPr>
          <w:rFonts w:ascii="Segoe UI" w:hAnsi="Segoe UI" w:cs="Segoe UI"/>
          <w:sz w:val="20"/>
          <w:szCs w:val="20"/>
        </w:rPr>
        <w:t xml:space="preserve"> é o requisito sem o qual o sistema entra em funcionamento, mas de forma não satisfatória. Requisitos importantes devem ser implementados, mas, se não forem, o sistema poderá ser implantado e usado mesmo assim.</w:t>
      </w:r>
      <w:r>
        <w:rPr>
          <w:rFonts w:ascii="Segoe UI" w:hAnsi="Segoe UI" w:cs="Segoe UI"/>
          <w:sz w:val="20"/>
          <w:szCs w:val="20"/>
        </w:rPr>
      </w:r>
      <w:r>
        <w:rPr>
          <w:rFonts w:ascii="Segoe UI" w:hAnsi="Segoe UI" w:cs="Segoe UI"/>
          <w:sz w:val="20"/>
          <w:szCs w:val="20"/>
        </w:rPr>
      </w:r>
    </w:p>
    <w:p>
      <w:pPr>
        <w:pBdr/>
        <w:spacing/>
        <w:ind/>
        <w:jc w:val="both"/>
        <w:rPr>
          <w:rFonts w:ascii="Segoe UI" w:hAnsi="Segoe UI" w:cs="Segoe UI"/>
          <w:sz w:val="20"/>
          <w:szCs w:val="20"/>
        </w:rPr>
      </w:pPr>
      <w:r>
        <w:rPr>
          <w:rFonts w:ascii="Segoe UI" w:hAnsi="Segoe UI" w:cs="Segoe UI"/>
          <w:b/>
          <w:sz w:val="20"/>
          <w:szCs w:val="20"/>
        </w:rPr>
        <w:t xml:space="preserve">Desejável</w:t>
      </w:r>
      <w:r>
        <w:rPr>
          <w:rFonts w:ascii="Segoe UI" w:hAnsi="Segoe UI" w:cs="Segoe UI"/>
          <w:sz w:val="20"/>
          <w:szCs w:val="20"/>
        </w:rPr>
        <w:t xml:space="preserve"> é o requisito que não compromete as funcio</w:t>
      </w:r>
      <w:r>
        <w:rPr>
          <w:rFonts w:ascii="Segoe UI" w:hAnsi="Segoe UI" w:cs="Segoe UI"/>
          <w:sz w:val="20"/>
          <w:szCs w:val="20"/>
        </w:rPr>
        <w:t xml:space="preserve">nalidades básicas do sistema, isto é, o sistema pode funcionar de forma satisfatória sem ele. Requisitos desejáveis podem ser deixados para versões posteriores do sistema, caso não haja tempo hábil para implementá-los na versão que está sendo especificada.</w:t>
      </w:r>
      <w:r>
        <w:rPr>
          <w:rFonts w:ascii="Segoe UI" w:hAnsi="Segoe UI" w:cs="Segoe UI"/>
          <w:sz w:val="20"/>
          <w:szCs w:val="20"/>
        </w:rPr>
      </w:r>
      <w:r>
        <w:rPr>
          <w:rFonts w:ascii="Segoe UI" w:hAnsi="Segoe UI" w:cs="Segoe UI"/>
          <w:sz w:val="20"/>
          <w:szCs w:val="20"/>
        </w:rPr>
      </w:r>
    </w:p>
    <w:p>
      <w:pPr>
        <w:pStyle w:val="999"/>
        <w:numPr>
          <w:ilvl w:val="0"/>
          <w:numId w:val="6"/>
        </w:numPr>
        <w:pBdr/>
        <w:spacing/>
        <w:ind/>
        <w:jc w:val="both"/>
        <w:rPr>
          <w:rFonts w:ascii="Segoe UI" w:hAnsi="Segoe UI" w:cs="Segoe UI"/>
          <w:b/>
          <w:sz w:val="24"/>
          <w:szCs w:val="24"/>
        </w:rPr>
      </w:pPr>
      <w:r>
        <w:rPr>
          <w:rFonts w:ascii="Segoe UI" w:hAnsi="Segoe UI" w:cs="Segoe UI"/>
          <w:b/>
          <w:sz w:val="24"/>
          <w:szCs w:val="24"/>
        </w:rPr>
        <w:t xml:space="preserve">Descrição geral do problema</w:t>
      </w:r>
      <w:r>
        <w:rPr>
          <w:rFonts w:ascii="Segoe UI" w:hAnsi="Segoe UI" w:cs="Segoe UI"/>
          <w:b/>
          <w:sz w:val="24"/>
          <w:szCs w:val="24"/>
        </w:rPr>
      </w:r>
      <w:r>
        <w:rPr>
          <w:rFonts w:ascii="Segoe UI" w:hAnsi="Segoe UI" w:cs="Segoe UI"/>
          <w:b/>
          <w:sz w:val="24"/>
          <w:szCs w:val="24"/>
        </w:rPr>
      </w:r>
    </w:p>
    <w:p>
      <w:pPr>
        <w:pStyle w:val="999"/>
        <w:numPr>
          <w:ilvl w:val="1"/>
          <w:numId w:val="6"/>
        </w:numPr>
        <w:pBdr/>
        <w:spacing/>
        <w:ind/>
        <w:jc w:val="both"/>
        <w:rPr>
          <w:rFonts w:ascii="Segoe UI" w:hAnsi="Segoe UI" w:cs="Segoe UI"/>
          <w:b/>
        </w:rPr>
      </w:pPr>
      <w:r>
        <w:rPr>
          <w:rFonts w:ascii="Segoe UI" w:hAnsi="Segoe UI" w:cs="Segoe UI"/>
          <w:b/>
        </w:rPr>
        <w:t xml:space="preserve">Abrangência e sistemas relacionados</w:t>
      </w:r>
      <w:r>
        <w:rPr>
          <w:rFonts w:ascii="Segoe UI" w:hAnsi="Segoe UI" w:cs="Segoe UI"/>
          <w:b/>
        </w:rPr>
      </w:r>
      <w:r>
        <w:rPr>
          <w:rFonts w:ascii="Segoe UI" w:hAnsi="Segoe UI" w:cs="Segoe UI"/>
          <w:b/>
        </w:rPr>
      </w:r>
    </w:p>
    <w:p>
      <w:pPr>
        <w:pBdr/>
        <w:spacing/>
        <w:ind/>
        <w:jc w:val="both"/>
        <w:rPr>
          <w:rFonts w:ascii="Segoe UI" w:hAnsi="Segoe UI" w:cs="Segoe UI"/>
          <w:color w:val="ff0000"/>
          <w:sz w:val="20"/>
          <w:szCs w:val="20"/>
        </w:rPr>
      </w:pPr>
      <w:r>
        <w:rPr>
          <w:rFonts w:ascii="Segoe UI" w:hAnsi="Segoe UI" w:cs="Segoe UI"/>
          <w:color w:val="ff0000"/>
          <w:sz w:val="20"/>
          <w:szCs w:val="20"/>
        </w:rPr>
        <w:t xml:space="preserve">Descreva em média três parágrafos uma descrição do problema </w:t>
      </w:r>
      <w:r>
        <w:rPr>
          <w:rFonts w:ascii="Segoe UI" w:hAnsi="Segoe UI" w:cs="Segoe UI"/>
          <w:color w:val="ff0000"/>
          <w:sz w:val="20"/>
          <w:szCs w:val="20"/>
        </w:rPr>
        <w:t xml:space="preserve">o qual será solucionado. Informando:</w:t>
      </w:r>
      <w:r>
        <w:rPr>
          <w:rFonts w:ascii="Segoe UI" w:hAnsi="Segoe UI" w:cs="Segoe UI"/>
          <w:color w:val="ff0000"/>
          <w:sz w:val="20"/>
          <w:szCs w:val="20"/>
        </w:rPr>
      </w:r>
      <w:r>
        <w:rPr>
          <w:rFonts w:ascii="Segoe UI" w:hAnsi="Segoe UI" w:cs="Segoe UI"/>
          <w:color w:val="ff0000"/>
          <w:sz w:val="20"/>
          <w:szCs w:val="20"/>
        </w:rPr>
      </w:r>
    </w:p>
    <w:p>
      <w:pPr>
        <w:pBdr/>
        <w:spacing/>
        <w:ind w:firstLine="709"/>
        <w:jc w:val="both"/>
        <w:rPr>
          <w:rFonts w:ascii="Segoe UI" w:hAnsi="Segoe UI" w:cs="Segoe UI"/>
          <w:color w:val="ff0000"/>
          <w:sz w:val="20"/>
          <w:szCs w:val="20"/>
        </w:rPr>
      </w:pPr>
      <w:r>
        <w:rPr>
          <w:rFonts w:ascii="Segoe UI" w:hAnsi="Segoe UI" w:cs="Segoe UI"/>
          <w:color w:val="ff0000"/>
          <w:sz w:val="20"/>
          <w:szCs w:val="20"/>
        </w:rPr>
        <w:t xml:space="preserve">A empresa contratante e contratada;</w:t>
      </w:r>
      <w:r>
        <w:rPr>
          <w:rFonts w:ascii="Segoe UI" w:hAnsi="Segoe UI" w:cs="Segoe UI"/>
          <w:color w:val="ff0000"/>
          <w:sz w:val="20"/>
          <w:szCs w:val="20"/>
        </w:rPr>
      </w:r>
      <w:r>
        <w:rPr>
          <w:rFonts w:ascii="Segoe UI" w:hAnsi="Segoe UI" w:cs="Segoe UI"/>
          <w:color w:val="ff0000"/>
          <w:sz w:val="20"/>
          <w:szCs w:val="20"/>
        </w:rPr>
      </w:r>
    </w:p>
    <w:p>
      <w:pPr>
        <w:pBdr/>
        <w:spacing/>
        <w:ind w:firstLine="709"/>
        <w:jc w:val="both"/>
        <w:rPr>
          <w:rFonts w:ascii="Segoe UI" w:hAnsi="Segoe UI" w:cs="Segoe UI"/>
          <w:color w:val="ff0000"/>
          <w:sz w:val="20"/>
          <w:szCs w:val="20"/>
        </w:rPr>
      </w:pPr>
      <w:r>
        <w:rPr>
          <w:rFonts w:ascii="Segoe UI" w:hAnsi="Segoe UI" w:cs="Segoe UI"/>
          <w:color w:val="ff0000"/>
          <w:sz w:val="20"/>
          <w:szCs w:val="20"/>
        </w:rPr>
        <w:t xml:space="preserve">Usuários que utilizarão o sistema;</w:t>
      </w:r>
      <w:r>
        <w:rPr>
          <w:rFonts w:ascii="Segoe UI" w:hAnsi="Segoe UI" w:cs="Segoe UI"/>
          <w:color w:val="ff0000"/>
          <w:sz w:val="20"/>
          <w:szCs w:val="20"/>
        </w:rPr>
      </w:r>
      <w:r>
        <w:rPr>
          <w:rFonts w:ascii="Segoe UI" w:hAnsi="Segoe UI" w:cs="Segoe UI"/>
          <w:color w:val="ff0000"/>
          <w:sz w:val="20"/>
          <w:szCs w:val="20"/>
        </w:rPr>
      </w:r>
    </w:p>
    <w:p>
      <w:pPr>
        <w:pBdr/>
        <w:spacing/>
        <w:ind w:firstLine="709"/>
        <w:jc w:val="both"/>
        <w:rPr>
          <w:rFonts w:ascii="Segoe UI" w:hAnsi="Segoe UI" w:cs="Segoe UI"/>
          <w:color w:val="ff0000"/>
          <w:sz w:val="20"/>
          <w:szCs w:val="20"/>
        </w:rPr>
      </w:pPr>
      <w:r>
        <w:rPr>
          <w:rFonts w:ascii="Segoe UI" w:hAnsi="Segoe UI" w:cs="Segoe UI"/>
          <w:color w:val="ff0000"/>
          <w:sz w:val="20"/>
          <w:szCs w:val="20"/>
        </w:rPr>
        <w:t xml:space="preserve">Informe as melhorias e ganhos previstos na utilização desse sistema;</w:t>
      </w:r>
      <w:r>
        <w:rPr>
          <w:rFonts w:ascii="Segoe UI" w:hAnsi="Segoe UI" w:cs="Segoe UI"/>
          <w:color w:val="ff0000"/>
          <w:sz w:val="20"/>
          <w:szCs w:val="20"/>
        </w:rPr>
      </w:r>
      <w:r>
        <w:rPr>
          <w:rFonts w:ascii="Segoe UI" w:hAnsi="Segoe UI" w:cs="Segoe UI"/>
          <w:color w:val="ff0000"/>
          <w:sz w:val="20"/>
          <w:szCs w:val="20"/>
        </w:rPr>
      </w:r>
    </w:p>
    <w:p>
      <w:pPr>
        <w:pStyle w:val="999"/>
        <w:numPr>
          <w:ilvl w:val="0"/>
          <w:numId w:val="6"/>
        </w:numPr>
        <w:pBdr/>
        <w:spacing/>
        <w:ind/>
        <w:jc w:val="both"/>
        <w:rPr>
          <w:rFonts w:ascii="Segoe UI" w:hAnsi="Segoe UI" w:cs="Segoe UI"/>
          <w:b/>
          <w:sz w:val="24"/>
          <w:szCs w:val="24"/>
        </w:rPr>
      </w:pPr>
      <w:r>
        <w:rPr>
          <w:rFonts w:ascii="Segoe UI" w:hAnsi="Segoe UI" w:cs="Segoe UI"/>
          <w:b/>
          <w:sz w:val="24"/>
          <w:szCs w:val="24"/>
        </w:rPr>
        <w:t xml:space="preserve">Requisitos funcionais (casos de uso)</w:t>
      </w:r>
      <w:r>
        <w:rPr>
          <w:rFonts w:ascii="Segoe UI" w:hAnsi="Segoe UI" w:cs="Segoe UI"/>
          <w:b/>
          <w:sz w:val="24"/>
          <w:szCs w:val="24"/>
        </w:rPr>
      </w:r>
      <w:r>
        <w:rPr>
          <w:rFonts w:ascii="Segoe UI" w:hAnsi="Segoe UI" w:cs="Segoe UI"/>
          <w:b/>
          <w:sz w:val="24"/>
          <w:szCs w:val="24"/>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06] Cadastro de login</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A solução permitirá o cadastro de login, no qual o Empreendedor ou Administrador criará uma conta informando email e senha. A senha deverá possuir entre 6 a 32 caracteres alfanuméricos. Esta nova conta terá as permissões comuns, disponíveis aos Utilizadore</w:t>
      </w:r>
      <w:r>
        <w:rPr>
          <w:rFonts w:ascii="Arial" w:hAnsi="Arial" w:eastAsia="Arial" w:cs="Arial"/>
          <w:color w:val="000000"/>
          <w:sz w:val="24"/>
        </w:rPr>
        <w:t xml:space="preserve">s.</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07] Funcionalidade de login</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A solução permitirá que o Empreendedor ou Administrador realize login utilizando email e senha cadastrados.</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b/>
          <w:bCs/>
          <w:color w:val="000000"/>
          <w:sz w:val="24"/>
        </w:rPr>
        <w:t xml:space="preserve">[RF 08] Recuperação de Senha</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A solução permitirá que o Administrador recupere a senha por meio da resposta da pergunta de segurança previamente cadastrada.</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09] Redefinição de Senha</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A solução permitirá a redefinição de senha apenas após o login: o Administrador ou Utilizador informará a senha atual e a nova senha. A senha será redefinida somente se a senha atual for correta e a nova senha possuir os critérios necessários.</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nn] Console de gestão do sistema</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O sistema deverá permitir que contas de Administrador acessem o console de gestão do sistema, onde Administradores poderão gerenciar contas cadastradas, gerenciar as licenças de acesso às instâncias, gerenciar cotas de utilização e gerenciar o perfil da co</w:t>
      </w:r>
      <w:r>
        <w:rPr>
          <w:rFonts w:ascii="Arial" w:hAnsi="Arial" w:eastAsia="Arial" w:cs="Arial"/>
          <w:color w:val="000000"/>
          <w:sz w:val="24"/>
        </w:rPr>
        <w:t xml:space="preserve">nta do Administrador em questão.</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nn] Gestão de contas cadastradas</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O sistema deverá permitir aos Administradores, através do console de gestão do sistema, gerenciar as contas cadastradas no sistema, permitindo:</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 a listagem das contas cadastradas;</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 a redefinição de senha de contas cadastradas;</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nn] Gestão de licenças de acesso</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O sistema deverá permitir aos Administradores, através do console de gestão do sistema, gerenciar as licenças de acesso às Instâncias do sistema, permitindo:</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 conceder licenças de acesso;</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 revogar licenças de acesso;</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 prolongar licenças de acesso;</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nn] Gestão do perfil do Administrador</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O sistema deverá permitir aos Administradores, através do console de gestão do sistema, gerenciar o perfil do Administrador em questão, permitindo:</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 alterar o email utilizado;</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 alterar a senha utilizada;</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nn] Licenças de acesso</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O sistema deverá possuir dois tipos de licenças para acesso à Solução: "básica", "profissional" e “corporativa”. Somente os Utilizadores que adquiriem uma licença possuirão acesso à Instância da Solução. Cada licença possuirá benefícios específicos, com relação às cotas </w:t>
      </w:r>
      <w:r>
        <w:rPr>
          <w:rFonts w:ascii="Arial" w:hAnsi="Arial" w:eastAsia="Arial" w:cs="Arial"/>
          <w:color w:val="000000"/>
          <w:sz w:val="24"/>
        </w:rPr>
        <w:t xml:space="preserve">de utilização.</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nn] Cotas de utilização</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O sistema irá registrar a quantidade de serviços executados e relatórios  que poderão ser gerados. Essa quantia será denominada "cota de utilização". As cotas de utilização serão categorizadas em três tipos: "cota de serviço", "cota de relatório simples" e</w:t>
      </w:r>
      <w:r>
        <w:rPr>
          <w:rFonts w:ascii="Arial" w:hAnsi="Arial" w:eastAsia="Arial" w:cs="Arial"/>
          <w:color w:val="000000"/>
          <w:sz w:val="24"/>
        </w:rPr>
        <w:t xml:space="preserve"> "cota de relatório detalhado". Contas com licença profissional não deverão sofrer contabilização das cotas de serviço. </w:t>
      </w:r>
      <w:r>
        <w:rPr>
          <w:rFonts w:ascii="Arial" w:hAnsi="Arial" w:eastAsia="Arial" w:cs="Arial"/>
          <w:color w:val="000000"/>
          <w:sz w:val="24"/>
        </w:rPr>
        <w:t xml:space="preserve">Contas com licença corporativa não deverão sofrer contabilização das cotas de serviço e de relatórios simples e detalhados.</w:t>
      </w:r>
      <w:r>
        <w:rPr>
          <w:rFonts w:ascii="Arial" w:hAnsi="Arial" w:eastAsia="Arial" w:cs="Arial"/>
          <w:color w:val="000000"/>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w:t>
      </w:r>
      <w:r>
        <w:rPr>
          <w:rFonts w:ascii="Arial" w:hAnsi="Arial" w:eastAsia="Arial" w:cs="Arial"/>
          <w:b/>
          <w:bCs/>
          <w:color w:val="000000"/>
          <w:sz w:val="24"/>
        </w:rPr>
        <w:t xml:space="preserve">RF nn] Cotas de serviço</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A solução deverá manter um registro com a quantia de serviços executados que poderão ser registrados pelas contas dos Utilizadores com licença básica, sendo essa quantia denominada "cota de serviço". No momento em que um agendamento for cadastrado ou um se</w:t>
      </w:r>
      <w:r>
        <w:rPr>
          <w:rFonts w:ascii="Arial" w:hAnsi="Arial" w:eastAsia="Arial" w:cs="Arial"/>
          <w:color w:val="000000"/>
          <w:sz w:val="24"/>
        </w:rPr>
        <w:t xml:space="preserve">rviço executado for cadastrado manualmente, a cota de serviço deverá ser reduzida em 1.</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nn] Verificação de cotas de serviço</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Se a licença atual da conta do Utilizador for a licença básica, a solução deverá verificar antes do cadastro de um agendamento e de serviço executado se a conta possui cotas de serviço disponíveis. Se houverem cotas disponíveis, deverá ser permitido a cria</w:t>
      </w:r>
      <w:r>
        <w:rPr>
          <w:rFonts w:ascii="Arial" w:hAnsi="Arial" w:eastAsia="Arial" w:cs="Arial"/>
          <w:color w:val="000000"/>
          <w:sz w:val="24"/>
        </w:rPr>
        <w:t xml:space="preserve">ção do agendamento ou registro de serviço executado. Se não houverem cotas disponíveis, uma mensagem de erro deverá ser exibida. Contas com licença profissional não precisarão de cotas para cadastro de serviço executados e agendamento. </w:t>
      </w:r>
      <w:r>
        <w:rPr>
          <w:rFonts w:ascii="Arial" w:hAnsi="Arial" w:eastAsia="Arial" w:cs="Arial"/>
          <w:color w:val="000000"/>
          <w:sz w:val="24"/>
        </w:rPr>
        <w:t xml:space="preserve">Contas com licença corporativa não precisarão de cotas para cadastro de serviço executados e agendamento e para geração de relatórios simples ou detalhados.</w:t>
      </w:r>
      <w:r>
        <w:rPr>
          <w:rFonts w:ascii="Arial" w:hAnsi="Arial" w:eastAsia="Arial" w:cs="Arial"/>
          <w:color w:val="000000"/>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nn] Cotas de relatórios</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A solução deverá manter um registro com a quantia de relatórios que poderão ser registrados pelas contas dos Utilizadores, denominada "cota de relatório". No momento em que um relatório for gerado, a cota de relatório deverá ser reduzida em 1, de acordo co</w:t>
      </w:r>
      <w:r>
        <w:rPr>
          <w:rFonts w:ascii="Arial" w:hAnsi="Arial" w:eastAsia="Arial" w:cs="Arial"/>
          <w:color w:val="000000"/>
          <w:sz w:val="24"/>
        </w:rPr>
        <w:t xml:space="preserve">m o tipo de relatório gerado.</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nn] Tipos de cota de relatório</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A solução deverá distinguir entre dois tipos de cota de relatório: cota de relatório simples e cota de relatório detalhado. Cotas de relatório simples serão contabilizadas ao Utilizador gerar relatórios do tipo simples e cotas de relatório detalhado serão </w:t>
      </w:r>
      <w:r>
        <w:rPr>
          <w:rFonts w:ascii="Arial" w:hAnsi="Arial" w:eastAsia="Arial" w:cs="Arial"/>
          <w:color w:val="000000"/>
          <w:sz w:val="24"/>
        </w:rPr>
        <w:t xml:space="preserve">contabilizadas ao Utilizador gerar relatórios do tipo detalhado.</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nn] Verificação de cotas de relatório</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A solução deverá verificar antes da geração de um relatório se a conta possui cotas de relatórios disponíveis para o tipo de relatório específico. Se houver cotas disponíveis, deverá ser permitido a geração do relatório. Se não houver cotas disponíveis, um</w:t>
      </w:r>
      <w:r>
        <w:rPr>
          <w:rFonts w:ascii="Arial" w:hAnsi="Arial" w:eastAsia="Arial" w:cs="Arial"/>
          <w:color w:val="000000"/>
          <w:sz w:val="24"/>
        </w:rPr>
        <w:t xml:space="preserve">a mensagem de erro deverá ser exibida.</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nn] </w:t>
      </w:r>
      <w:r>
        <w:rPr>
          <w:rFonts w:ascii="Arial" w:hAnsi="Arial" w:eastAsia="Arial" w:cs="Arial"/>
          <w:b/>
          <w:bCs/>
          <w:color w:val="000000"/>
          <w:sz w:val="24"/>
        </w:rPr>
        <w:t xml:space="preserve">Geração </w:t>
      </w:r>
      <w:r>
        <w:rPr>
          <w:rFonts w:ascii="Arial" w:hAnsi="Arial" w:eastAsia="Arial" w:cs="Arial"/>
          <w:b/>
          <w:bCs/>
          <w:color w:val="000000"/>
          <w:sz w:val="24"/>
        </w:rPr>
        <w:t xml:space="preserve">automática de cotas</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A solução deverá conceder 75 cotas de serviço e 2 cotas de relatório simples no momento em que o Utilizador adquirir ou renovar a licença básica. A solução também deverá conceder 12 cotas de relatório simples e 8 cotas de relatório detalhado no momento em </w:t>
      </w:r>
      <w:r>
        <w:rPr>
          <w:rFonts w:ascii="Arial" w:hAnsi="Arial" w:eastAsia="Arial" w:cs="Arial"/>
          <w:color w:val="000000"/>
          <w:sz w:val="24"/>
        </w:rPr>
        <w:t xml:space="preserve">que o Utilizador adquirir ou renovar a licença profissional.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nn] Gerenciamento de cotas pelo Administrador</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A solução deverá permitir ao Administrador: consultar o número de cotas disponíveis por cada conta de Utilizador, adicionar cotas, remover cotas e alterar a quantia de cotas.</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nn] Gerenciamento de cotas pelo Empreendedor</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A solução deverá permitir ao Empreendedor consultar a quantidade de cotas que possui.</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nn] Cadastro de dados adicionais da empresa do Empreendedor</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O sistema deverá permitir opcionalmente o cadastro das informações da empresa, que poderão ser usados na emissão de nota fiscal. Os dados serão razão social, nome fantasia, cnpj e endereço, contendo logradouro, número, bairro, cidade e estado.</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nn] Cadastro de funcionários</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A solução permitirá ao Utilizador realizar o cadastro dos funcionários, informando nome completo, telefone de contato e opcionalmente os tipos de serviços exercidos.</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(X)Importante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35] Lista de Funcionários Cadastrados</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A solução permitirá ao Utilizador consultar a lista de funcionários cadastrados.</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nn] Atribuição de estado de disponibilidade de funcionário</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jc w:val="both"/>
        <w:rPr>
          <w:rFonts w:ascii="Arial" w:hAnsi="Arial" w:cs="Arial"/>
        </w:rPr>
      </w:pPr>
      <w:r>
        <w:rPr>
          <w:rFonts w:ascii="Arial" w:hAnsi="Arial" w:eastAsia="Arial" w:cs="Arial"/>
          <w:color w:val="000000"/>
          <w:sz w:val="24"/>
        </w:rPr>
        <w:t xml:space="preserve">A solução deverá permitir a atribuição manual do estado de disponibilidade "reservado" a um funcionário para determinada faixa de horário, em um dia específico. O Utilizador deverá informar o funcionário, o dia respectivo e o horário de início e fim de val</w:t>
      </w:r>
      <w:r>
        <w:rPr>
          <w:rFonts w:ascii="Arial" w:hAnsi="Arial" w:eastAsia="Arial" w:cs="Arial"/>
          <w:color w:val="000000"/>
          <w:sz w:val="24"/>
        </w:rPr>
        <w:t xml:space="preserve">idade do estado. A Solução deverá permitir ao Usuário remover o estado de "reservado" de determinado dia e faixa de horário. O estado de disponibilidade do funcionário deverá ser interpretado pela Solução como "disponível" nos dias e nas faixas de horário </w:t>
      </w:r>
      <w:r>
        <w:rPr>
          <w:rFonts w:ascii="Arial" w:hAnsi="Arial" w:eastAsia="Arial" w:cs="Arial"/>
          <w:color w:val="000000"/>
          <w:sz w:val="24"/>
        </w:rPr>
        <w:t xml:space="preserve">onde não estiver atribuído como "reservado".</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(x)Importante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01] Cadastro de clientes</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jc w:val="both"/>
        <w:rPr>
          <w:rFonts w:ascii="Arial" w:hAnsi="Arial" w:cs="Arial"/>
        </w:rPr>
      </w:pPr>
      <w:r>
        <w:rPr>
          <w:rFonts w:ascii="Arial" w:hAnsi="Arial" w:eastAsia="Arial" w:cs="Arial"/>
          <w:color w:val="000000"/>
          <w:sz w:val="24"/>
        </w:rPr>
        <w:t xml:space="preserve">A solução permitirá ao operador realizar o cadastro dos clientes, informando nome completo, telefone de contato e endereço, contendo logradouro, número, bairro, cidade e estado.</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33] Lista de Clientes</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jc w:val="both"/>
        <w:rPr>
          <w:rFonts w:ascii="Arial" w:hAnsi="Arial" w:cs="Arial"/>
        </w:rPr>
      </w:pPr>
      <w:r>
        <w:rPr>
          <w:rFonts w:ascii="Arial" w:hAnsi="Arial" w:eastAsia="Arial" w:cs="Arial"/>
          <w:color w:val="000000"/>
          <w:sz w:val="24"/>
        </w:rPr>
        <w:t xml:space="preserve">A solução permitirá ao Empreendedor consultar a lista de clientes cadastrados.</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02] Cadastro dos pets</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jc w:val="both"/>
        <w:rPr>
          <w:rFonts w:ascii="Arial" w:hAnsi="Arial" w:cs="Arial"/>
        </w:rPr>
      </w:pPr>
      <w:r>
        <w:rPr>
          <w:rFonts w:ascii="Arial" w:hAnsi="Arial" w:eastAsia="Arial" w:cs="Arial"/>
          <w:color w:val="000000"/>
          <w:sz w:val="24"/>
        </w:rPr>
        <w:t xml:space="preserve">A solução permitirá que o operador realize o cadastro dos pets, informando o dono, nome do pet, a espécie, raça, cor, porte, sexo, se é castrado, comportamento, cartão de vacina e saúde do pet.</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34] Lista de Pets Cadastrados</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jc w:val="both"/>
        <w:rPr>
          <w:rFonts w:ascii="Arial" w:hAnsi="Arial" w:cs="Arial"/>
        </w:rPr>
      </w:pPr>
      <w:r>
        <w:rPr>
          <w:rFonts w:ascii="Arial" w:hAnsi="Arial" w:eastAsia="Arial" w:cs="Arial"/>
          <w:color w:val="000000"/>
          <w:sz w:val="24"/>
        </w:rPr>
        <w:t xml:space="preserve">A solução permitirá ao Empreendedor visualizar a lista de pets cadastrados, sem detalhar as informações para cada consulta.</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[RNF 14] Sistema de busca por clientes e pets</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jc w:val="both"/>
        <w:rPr>
          <w:rFonts w:ascii="Arial" w:hAnsi="Arial" w:cs="Arial"/>
        </w:rPr>
      </w:pPr>
      <w:r>
        <w:rPr>
          <w:rFonts w:ascii="Arial" w:hAnsi="Arial" w:eastAsia="Arial" w:cs="Arial"/>
          <w:color w:val="000000"/>
          <w:sz w:val="24"/>
        </w:rPr>
        <w:t xml:space="preserve">A solução permitirá a busca por clientes e pets.</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03] Criação de serviços</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jc w:val="both"/>
        <w:rPr>
          <w:rFonts w:ascii="Arial" w:hAnsi="Arial" w:cs="Arial"/>
        </w:rPr>
      </w:pPr>
      <w:r>
        <w:rPr>
          <w:rFonts w:ascii="Arial" w:hAnsi="Arial" w:eastAsia="Arial" w:cs="Arial"/>
          <w:color w:val="000000"/>
          <w:sz w:val="24"/>
        </w:rPr>
        <w:t xml:space="preserve">A solução permitirá a criação de novos serviços com os seguintes campos: nome do serviço, preço cobrado por cada Pet participante, descrição (opcional), foto (opcional) e a categoria do serviço. Também permitirá adicionar restrições aos serviços, como rest</w:t>
      </w:r>
      <w:r>
        <w:rPr>
          <w:rFonts w:ascii="Arial" w:hAnsi="Arial" w:eastAsia="Arial" w:cs="Arial"/>
          <w:color w:val="000000"/>
          <w:sz w:val="24"/>
        </w:rPr>
        <w:t xml:space="preserve">rição de espécies para o serviço e/ou restrição de participantes (individual ou coletivo), caso desejado.</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 [RF nn] Categorias de serviço</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jc w:val="both"/>
        <w:rPr>
          <w:rFonts w:ascii="Arial" w:hAnsi="Arial" w:cs="Arial"/>
        </w:rPr>
      </w:pPr>
      <w:r>
        <w:rPr>
          <w:rFonts w:ascii="Arial" w:hAnsi="Arial" w:eastAsia="Arial" w:cs="Arial"/>
          <w:color w:val="000000"/>
          <w:sz w:val="24"/>
        </w:rPr>
        <w:t xml:space="preserve">O sistema deverá permitir ao Utilizador a atribuição de categorias de serviço a determinados serviços. As categorias disponíveis serão: Pet Sitting, Passeio, Saúde, Transporte, Hospedagem, Creche e PetCare.</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nn] Serviços executados</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jc w:val="both"/>
        <w:rPr>
          <w:rFonts w:ascii="Arial" w:hAnsi="Arial" w:cs="Arial"/>
        </w:rPr>
      </w:pPr>
      <w:r>
        <w:rPr>
          <w:rFonts w:ascii="Arial" w:hAnsi="Arial" w:eastAsia="Arial" w:cs="Arial"/>
          <w:color w:val="000000"/>
          <w:sz w:val="24"/>
        </w:rPr>
        <w:t xml:space="preserve">A solução deverá permitir o registro de um serviço realizado. Poderá ser gerado manualmente pelo Utilizador por meio de cadastro manual ou automaticamente, ao atribuir o estado de "concluído" ao agendamento.</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nn] Cadastro de serviços executados</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jc w:val="both"/>
        <w:rPr>
          <w:rFonts w:ascii="Arial" w:hAnsi="Arial" w:cs="Arial"/>
        </w:rPr>
      </w:pPr>
      <w:r>
        <w:rPr>
          <w:rFonts w:ascii="Arial" w:hAnsi="Arial" w:eastAsia="Arial" w:cs="Arial"/>
          <w:color w:val="000000"/>
          <w:sz w:val="24"/>
        </w:rPr>
        <w:t xml:space="preserve">A solução deverá permitir o cadastro de serviços executados. As informações que deverão estar contidas serão:</w:t>
      </w:r>
      <w:r>
        <w:rPr>
          <w:rFonts w:ascii="Arial" w:hAnsi="Arial" w:eastAsia="Arial" w:cs="Arial"/>
        </w:rPr>
      </w:r>
    </w:p>
    <w:p>
      <w:pPr>
        <w:pStyle w:val="999"/>
        <w:numPr>
          <w:ilvl w:val="0"/>
          <w:numId w:val="15"/>
        </w:numPr>
        <w:pBdr>
          <w:top w:val="none" w:color="000000" w:sz="4" w:space="0"/>
          <w:left w:val="none" w:color="000000" w:sz="4" w:space="0"/>
          <w:bottom w:val="none" w:color="000000" w:sz="4" w:space="0"/>
          <w:right w:val="none" w:color="000000" w:sz="4" w:space="0"/>
        </w:pBdr>
        <w:spacing w:after="0" w:before="0"/>
        <w:ind w:right="0"/>
        <w:rPr>
          <w:rFonts w:ascii="Arial" w:hAnsi="Arial" w:cs="Arial"/>
        </w:rPr>
      </w:pPr>
      <w:r>
        <w:rPr>
          <w:rFonts w:ascii="Arial" w:hAnsi="Arial" w:eastAsia="Arial" w:cs="Arial"/>
          <w:color w:val="000000"/>
          <w:sz w:val="24"/>
        </w:rPr>
        <w:t xml:space="preserve">os pets participantes do serviço;</w:t>
      </w:r>
      <w:r>
        <w:rPr>
          <w:rFonts w:ascii="Arial" w:hAnsi="Arial" w:eastAsia="Arial" w:cs="Arial"/>
        </w:rPr>
      </w:r>
    </w:p>
    <w:p>
      <w:pPr>
        <w:pStyle w:val="999"/>
        <w:numPr>
          <w:ilvl w:val="0"/>
          <w:numId w:val="15"/>
        </w:numPr>
        <w:pBdr>
          <w:top w:val="none" w:color="000000" w:sz="4" w:space="0"/>
          <w:left w:val="none" w:color="000000" w:sz="4" w:space="0"/>
          <w:bottom w:val="none" w:color="000000" w:sz="4" w:space="0"/>
          <w:right w:val="none" w:color="000000" w:sz="4" w:space="0"/>
        </w:pBdr>
        <w:spacing w:after="0" w:before="0"/>
        <w:ind w:right="0"/>
        <w:rPr>
          <w:rFonts w:ascii="Arial" w:hAnsi="Arial" w:cs="Arial"/>
        </w:rPr>
      </w:pPr>
      <w:r>
        <w:rPr>
          <w:rFonts w:ascii="Arial" w:hAnsi="Arial" w:eastAsia="Arial" w:cs="Arial"/>
          <w:color w:val="000000"/>
          <w:sz w:val="24"/>
        </w:rPr>
        <w:t xml:space="preserve">o serviço agendado;</w:t>
      </w:r>
      <w:r>
        <w:rPr>
          <w:rFonts w:ascii="Arial" w:hAnsi="Arial" w:eastAsia="Arial" w:cs="Arial"/>
        </w:rPr>
      </w:r>
    </w:p>
    <w:p>
      <w:pPr>
        <w:pStyle w:val="999"/>
        <w:numPr>
          <w:ilvl w:val="0"/>
          <w:numId w:val="15"/>
        </w:numPr>
        <w:pBdr>
          <w:top w:val="none" w:color="000000" w:sz="4" w:space="0"/>
          <w:left w:val="none" w:color="000000" w:sz="4" w:space="0"/>
          <w:bottom w:val="none" w:color="000000" w:sz="4" w:space="0"/>
          <w:right w:val="none" w:color="000000" w:sz="4" w:space="0"/>
        </w:pBdr>
        <w:spacing w:after="0" w:before="0"/>
        <w:ind w:right="0"/>
        <w:rPr>
          <w:rFonts w:ascii="Arial" w:hAnsi="Arial" w:cs="Arial"/>
        </w:rPr>
      </w:pPr>
      <w:r>
        <w:rPr>
          <w:rFonts w:ascii="Arial" w:hAnsi="Arial" w:eastAsia="Arial" w:cs="Arial"/>
          <w:color w:val="000000"/>
          <w:sz w:val="24"/>
        </w:rPr>
        <w:t xml:space="preserve">a data e hora de início do serviço;</w:t>
      </w:r>
      <w:r>
        <w:rPr>
          <w:rFonts w:ascii="Arial" w:hAnsi="Arial" w:eastAsia="Arial" w:cs="Arial"/>
        </w:rPr>
      </w:r>
    </w:p>
    <w:p>
      <w:pPr>
        <w:pStyle w:val="999"/>
        <w:numPr>
          <w:ilvl w:val="0"/>
          <w:numId w:val="15"/>
        </w:numPr>
        <w:pBdr>
          <w:top w:val="none" w:color="000000" w:sz="4" w:space="0"/>
          <w:left w:val="none" w:color="000000" w:sz="4" w:space="0"/>
          <w:bottom w:val="none" w:color="000000" w:sz="4" w:space="0"/>
          <w:right w:val="none" w:color="000000" w:sz="4" w:space="0"/>
        </w:pBdr>
        <w:spacing w:after="0" w:before="0"/>
        <w:ind w:right="0"/>
        <w:rPr>
          <w:rFonts w:ascii="Arial" w:hAnsi="Arial" w:cs="Arial"/>
        </w:rPr>
      </w:pPr>
      <w:r>
        <w:rPr>
          <w:rFonts w:ascii="Arial" w:hAnsi="Arial" w:eastAsia="Arial" w:cs="Arial"/>
          <w:color w:val="000000"/>
          <w:sz w:val="24"/>
        </w:rPr>
        <w:t xml:space="preserve">a data e hora de finalização do serviço;</w:t>
      </w:r>
      <w:r>
        <w:rPr>
          <w:rFonts w:ascii="Arial" w:hAnsi="Arial" w:eastAsia="Arial" w:cs="Arial"/>
        </w:rPr>
      </w:r>
    </w:p>
    <w:p>
      <w:pPr>
        <w:pStyle w:val="999"/>
        <w:numPr>
          <w:ilvl w:val="0"/>
          <w:numId w:val="15"/>
        </w:numPr>
        <w:pBdr>
          <w:top w:val="none" w:color="000000" w:sz="4" w:space="0"/>
          <w:left w:val="none" w:color="000000" w:sz="4" w:space="0"/>
          <w:bottom w:val="none" w:color="000000" w:sz="4" w:space="0"/>
          <w:right w:val="none" w:color="000000" w:sz="4" w:space="0"/>
        </w:pBdr>
        <w:spacing w:after="0" w:before="0"/>
        <w:ind w:right="0"/>
        <w:rPr>
          <w:rFonts w:ascii="Arial" w:hAnsi="Arial" w:cs="Arial"/>
        </w:rPr>
      </w:pPr>
      <w:r>
        <w:rPr>
          <w:rFonts w:ascii="Arial" w:hAnsi="Arial" w:eastAsia="Arial" w:cs="Arial"/>
          <w:color w:val="000000"/>
          <w:sz w:val="24"/>
        </w:rPr>
        <w:t xml:space="preserve">o endereço onde o Pet foi buscado, se aplicável;</w:t>
      </w:r>
      <w:r>
        <w:rPr>
          <w:rFonts w:ascii="Arial" w:hAnsi="Arial" w:eastAsia="Arial" w:cs="Arial"/>
        </w:rPr>
      </w:r>
    </w:p>
    <w:p>
      <w:pPr>
        <w:pStyle w:val="999"/>
        <w:numPr>
          <w:ilvl w:val="0"/>
          <w:numId w:val="15"/>
        </w:numPr>
        <w:pBdr>
          <w:top w:val="none" w:color="000000" w:sz="4" w:space="0"/>
          <w:left w:val="none" w:color="000000" w:sz="4" w:space="0"/>
          <w:bottom w:val="none" w:color="000000" w:sz="4" w:space="0"/>
          <w:right w:val="none" w:color="000000" w:sz="4" w:space="0"/>
        </w:pBdr>
        <w:spacing w:after="0" w:before="0"/>
        <w:ind w:right="0"/>
        <w:rPr>
          <w:rFonts w:ascii="Arial" w:hAnsi="Arial" w:cs="Arial"/>
        </w:rPr>
      </w:pPr>
      <w:r>
        <w:rPr>
          <w:rFonts w:ascii="Arial" w:hAnsi="Arial" w:eastAsia="Arial" w:cs="Arial"/>
          <w:color w:val="000000"/>
          <w:sz w:val="24"/>
        </w:rPr>
        <w:t xml:space="preserve">o endereço de devolução do pet, se aplicável;</w:t>
      </w:r>
      <w:r>
        <w:rPr>
          <w:rFonts w:ascii="Arial" w:hAnsi="Arial" w:eastAsia="Arial" w:cs="Arial"/>
        </w:rPr>
      </w:r>
    </w:p>
    <w:p>
      <w:pPr>
        <w:pStyle w:val="999"/>
        <w:numPr>
          <w:ilvl w:val="0"/>
          <w:numId w:val="15"/>
        </w:numPr>
        <w:pBdr>
          <w:top w:val="none" w:color="000000" w:sz="4" w:space="0"/>
          <w:left w:val="none" w:color="000000" w:sz="4" w:space="0"/>
          <w:bottom w:val="none" w:color="000000" w:sz="4" w:space="0"/>
          <w:right w:val="none" w:color="000000" w:sz="4" w:space="0"/>
        </w:pBdr>
        <w:spacing w:after="0" w:before="0"/>
        <w:ind w:right="0"/>
        <w:rPr>
          <w:rFonts w:ascii="Arial" w:hAnsi="Arial" w:cs="Arial"/>
        </w:rPr>
      </w:pPr>
      <w:r>
        <w:rPr>
          <w:rFonts w:ascii="Arial" w:hAnsi="Arial" w:eastAsia="Arial" w:cs="Arial"/>
          <w:color w:val="000000"/>
          <w:sz w:val="24"/>
        </w:rPr>
        <w:t xml:space="preserve">o funcionário atribuído;</w:t>
      </w:r>
      <w:r>
        <w:rPr>
          <w:rFonts w:ascii="Arial" w:hAnsi="Arial" w:eastAsia="Arial" w:cs="Arial"/>
        </w:rPr>
      </w:r>
    </w:p>
    <w:p>
      <w:pPr>
        <w:pStyle w:val="999"/>
        <w:numPr>
          <w:ilvl w:val="0"/>
          <w:numId w:val="15"/>
        </w:numPr>
        <w:pBdr>
          <w:top w:val="none" w:color="000000" w:sz="4" w:space="0"/>
          <w:left w:val="none" w:color="000000" w:sz="4" w:space="0"/>
          <w:bottom w:val="none" w:color="000000" w:sz="4" w:space="0"/>
          <w:right w:val="none" w:color="000000" w:sz="4" w:space="0"/>
        </w:pBdr>
        <w:spacing w:after="0" w:before="0"/>
        <w:ind w:right="0"/>
        <w:rPr>
          <w:rFonts w:ascii="Arial" w:hAnsi="Arial" w:cs="Arial"/>
        </w:rPr>
      </w:pPr>
      <w:r>
        <w:rPr>
          <w:rFonts w:ascii="Arial" w:hAnsi="Arial" w:eastAsia="Arial" w:cs="Arial"/>
          <w:color w:val="000000"/>
          <w:sz w:val="24"/>
        </w:rPr>
        <w:t xml:space="preserve">observações do serviço, opcionalmente;</w:t>
      </w:r>
      <w:r>
        <w:rPr>
          <w:rFonts w:ascii="Arial" w:hAnsi="Arial" w:eastAsia="Arial" w:cs="Arial"/>
        </w:rPr>
      </w:r>
    </w:p>
    <w:p>
      <w:pPr>
        <w:pStyle w:val="999"/>
        <w:numPr>
          <w:ilvl w:val="0"/>
          <w:numId w:val="15"/>
        </w:numPr>
        <w:pBdr>
          <w:top w:val="none" w:color="000000" w:sz="4" w:space="0"/>
          <w:left w:val="none" w:color="000000" w:sz="4" w:space="0"/>
          <w:bottom w:val="none" w:color="000000" w:sz="4" w:space="0"/>
          <w:right w:val="none" w:color="000000" w:sz="4" w:space="0"/>
        </w:pBdr>
        <w:spacing w:after="0" w:before="0"/>
        <w:ind w:right="0"/>
        <w:rPr>
          <w:rFonts w:ascii="Arial" w:hAnsi="Arial" w:cs="Arial"/>
        </w:rPr>
      </w:pPr>
      <w:r>
        <w:rPr>
          <w:rFonts w:ascii="Arial" w:hAnsi="Arial" w:eastAsia="Arial" w:cs="Arial"/>
          <w:color w:val="000000"/>
          <w:sz w:val="24"/>
        </w:rPr>
        <w:t xml:space="preserve">os remédios que foram administrados, se aplicável;</w:t>
      </w:r>
      <w:r>
        <w:rPr>
          <w:rFonts w:ascii="Arial" w:hAnsi="Arial" w:eastAsia="Arial" w:cs="Arial"/>
        </w:rPr>
      </w:r>
    </w:p>
    <w:p>
      <w:pPr>
        <w:pStyle w:val="999"/>
        <w:numPr>
          <w:ilvl w:val="0"/>
          <w:numId w:val="15"/>
        </w:numPr>
        <w:pBdr>
          <w:top w:val="none" w:color="000000" w:sz="4" w:space="0"/>
          <w:left w:val="none" w:color="000000" w:sz="4" w:space="0"/>
          <w:bottom w:val="none" w:color="000000" w:sz="4" w:space="0"/>
          <w:right w:val="none" w:color="000000" w:sz="4" w:space="0"/>
        </w:pBdr>
        <w:spacing w:after="0" w:before="0"/>
        <w:ind w:right="0"/>
        <w:rPr>
          <w:rFonts w:ascii="Arial" w:hAnsi="Arial" w:cs="Arial"/>
        </w:rPr>
      </w:pPr>
      <w:r>
        <w:rPr>
          <w:rFonts w:ascii="Arial" w:hAnsi="Arial" w:eastAsia="Arial" w:cs="Arial"/>
          <w:color w:val="000000"/>
          <w:sz w:val="24"/>
        </w:rPr>
        <w:t xml:space="preserve">nome do remédio e instrução de administração de cada remédio, se aplicável;</w:t>
      </w:r>
      <w:r>
        <w:rPr>
          <w:rFonts w:ascii="Arial" w:hAnsi="Arial" w:eastAsia="Arial" w:cs="Arial"/>
        </w:rPr>
      </w:r>
    </w:p>
    <w:p>
      <w:pPr>
        <w:pStyle w:val="999"/>
        <w:numPr>
          <w:ilvl w:val="0"/>
          <w:numId w:val="15"/>
        </w:numPr>
        <w:pBdr>
          <w:top w:val="none" w:color="000000" w:sz="4" w:space="0"/>
          <w:left w:val="none" w:color="000000" w:sz="4" w:space="0"/>
          <w:bottom w:val="none" w:color="000000" w:sz="4" w:space="0"/>
          <w:right w:val="none" w:color="000000" w:sz="4" w:space="0"/>
        </w:pBdr>
        <w:spacing w:after="0" w:before="0"/>
        <w:ind w:right="0"/>
        <w:rPr>
          <w:rFonts w:ascii="Arial" w:hAnsi="Arial" w:cs="Arial"/>
        </w:rPr>
      </w:pPr>
      <w:r>
        <w:rPr>
          <w:rFonts w:ascii="Arial" w:hAnsi="Arial" w:eastAsia="Arial" w:cs="Arial"/>
          <w:color w:val="000000"/>
          <w:sz w:val="24"/>
        </w:rPr>
        <w:t xml:space="preserve">as instruções de alimentação, se aplicável;</w:t>
      </w:r>
      <w:r>
        <w:rPr>
          <w:rFonts w:ascii="Arial" w:hAnsi="Arial" w:eastAsia="Arial" w:cs="Arial"/>
        </w:rPr>
      </w:r>
    </w:p>
    <w:p>
      <w:pPr>
        <w:pStyle w:val="999"/>
        <w:numPr>
          <w:ilvl w:val="0"/>
          <w:numId w:val="15"/>
        </w:numPr>
        <w:pBdr>
          <w:top w:val="none" w:color="000000" w:sz="4" w:space="0"/>
          <w:left w:val="none" w:color="000000" w:sz="4" w:space="0"/>
          <w:bottom w:val="none" w:color="000000" w:sz="4" w:space="0"/>
          <w:right w:val="none" w:color="000000" w:sz="4" w:space="0"/>
        </w:pBdr>
        <w:spacing w:after="0" w:before="0"/>
        <w:ind w:right="0"/>
        <w:rPr>
          <w:rFonts w:ascii="Arial" w:hAnsi="Arial" w:cs="Arial"/>
        </w:rPr>
      </w:pPr>
      <w:r>
        <w:rPr>
          <w:rFonts w:ascii="Arial" w:hAnsi="Arial" w:eastAsia="Arial" w:cs="Arial"/>
          <w:color w:val="000000"/>
          <w:sz w:val="24"/>
        </w:rPr>
        <w:t xml:space="preserve">incidentes, se aplicável;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nn] Cadastro de agendamento de serviços</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jc w:val="both"/>
        <w:rPr>
          <w:rFonts w:ascii="Arial" w:hAnsi="Arial" w:cs="Arial"/>
        </w:rPr>
      </w:pPr>
      <w:r>
        <w:rPr>
          <w:rFonts w:ascii="Arial" w:hAnsi="Arial" w:eastAsia="Arial" w:cs="Arial"/>
          <w:color w:val="000000"/>
          <w:sz w:val="24"/>
        </w:rPr>
        <w:t xml:space="preserve">A solução deverá permitir o cadastro de agendamentos de serviços, requerindo as seguintes informações:</w:t>
      </w:r>
      <w:r>
        <w:rPr>
          <w:rFonts w:ascii="Arial" w:hAnsi="Arial" w:eastAsia="Arial" w:cs="Arial"/>
        </w:rPr>
      </w:r>
    </w:p>
    <w:p>
      <w:pPr>
        <w:pStyle w:val="999"/>
        <w:numPr>
          <w:ilvl w:val="0"/>
          <w:numId w:val="16"/>
        </w:numPr>
        <w:pBdr>
          <w:top w:val="none" w:color="000000" w:sz="4" w:space="0"/>
          <w:left w:val="none" w:color="000000" w:sz="4" w:space="0"/>
          <w:bottom w:val="none" w:color="000000" w:sz="4" w:space="0"/>
          <w:right w:val="none" w:color="000000" w:sz="4" w:space="0"/>
        </w:pBdr>
        <w:spacing w:after="0" w:before="0"/>
        <w:ind w:right="0"/>
        <w:rPr>
          <w:rFonts w:ascii="Arial" w:hAnsi="Arial" w:cs="Arial"/>
        </w:rPr>
      </w:pPr>
      <w:r>
        <w:rPr>
          <w:rFonts w:ascii="Arial" w:hAnsi="Arial" w:eastAsia="Arial" w:cs="Arial"/>
          <w:color w:val="000000"/>
          <w:sz w:val="24"/>
        </w:rPr>
        <w:t xml:space="preserve">os pets participantes do agendamento;</w:t>
      </w:r>
      <w:r>
        <w:rPr>
          <w:rFonts w:ascii="Arial" w:hAnsi="Arial" w:eastAsia="Arial" w:cs="Arial"/>
        </w:rPr>
      </w:r>
    </w:p>
    <w:p>
      <w:pPr>
        <w:pStyle w:val="999"/>
        <w:numPr>
          <w:ilvl w:val="0"/>
          <w:numId w:val="16"/>
        </w:numPr>
        <w:pBdr>
          <w:top w:val="none" w:color="000000" w:sz="4" w:space="0"/>
          <w:left w:val="none" w:color="000000" w:sz="4" w:space="0"/>
          <w:bottom w:val="none" w:color="000000" w:sz="4" w:space="0"/>
          <w:right w:val="none" w:color="000000" w:sz="4" w:space="0"/>
        </w:pBdr>
        <w:spacing w:after="0" w:before="0"/>
        <w:ind w:right="0"/>
        <w:rPr>
          <w:rFonts w:ascii="Arial" w:hAnsi="Arial" w:cs="Arial"/>
        </w:rPr>
      </w:pPr>
      <w:r>
        <w:rPr>
          <w:rFonts w:ascii="Arial" w:hAnsi="Arial" w:eastAsia="Arial" w:cs="Arial"/>
          <w:color w:val="000000"/>
          <w:sz w:val="24"/>
        </w:rPr>
        <w:t xml:space="preserve">o serviço agendado;</w:t>
      </w:r>
      <w:r>
        <w:rPr>
          <w:rFonts w:ascii="Arial" w:hAnsi="Arial" w:eastAsia="Arial" w:cs="Arial"/>
        </w:rPr>
      </w:r>
    </w:p>
    <w:p>
      <w:pPr>
        <w:pStyle w:val="999"/>
        <w:numPr>
          <w:ilvl w:val="0"/>
          <w:numId w:val="16"/>
        </w:numPr>
        <w:pBdr>
          <w:top w:val="none" w:color="000000" w:sz="4" w:space="0"/>
          <w:left w:val="none" w:color="000000" w:sz="4" w:space="0"/>
          <w:bottom w:val="none" w:color="000000" w:sz="4" w:space="0"/>
          <w:right w:val="none" w:color="000000" w:sz="4" w:space="0"/>
        </w:pBdr>
        <w:spacing w:after="0" w:before="0"/>
        <w:ind w:right="0"/>
        <w:rPr>
          <w:rFonts w:ascii="Arial" w:hAnsi="Arial" w:cs="Arial"/>
        </w:rPr>
      </w:pPr>
      <w:r>
        <w:rPr>
          <w:rFonts w:ascii="Arial" w:hAnsi="Arial" w:eastAsia="Arial" w:cs="Arial"/>
          <w:color w:val="000000"/>
          <w:sz w:val="24"/>
        </w:rPr>
        <w:t xml:space="preserve">a data e hora marcadas para início do serviço;</w:t>
      </w:r>
      <w:r>
        <w:rPr>
          <w:rFonts w:ascii="Arial" w:hAnsi="Arial" w:eastAsia="Arial" w:cs="Arial"/>
        </w:rPr>
      </w:r>
    </w:p>
    <w:p>
      <w:pPr>
        <w:pStyle w:val="999"/>
        <w:numPr>
          <w:ilvl w:val="0"/>
          <w:numId w:val="16"/>
        </w:numPr>
        <w:pBdr>
          <w:top w:val="none" w:color="000000" w:sz="4" w:space="0"/>
          <w:left w:val="none" w:color="000000" w:sz="4" w:space="0"/>
          <w:bottom w:val="none" w:color="000000" w:sz="4" w:space="0"/>
          <w:right w:val="none" w:color="000000" w:sz="4" w:space="0"/>
        </w:pBdr>
        <w:spacing w:after="0" w:before="0"/>
        <w:ind w:right="0"/>
        <w:rPr>
          <w:rFonts w:ascii="Arial" w:hAnsi="Arial" w:cs="Arial"/>
        </w:rPr>
      </w:pPr>
      <w:r>
        <w:rPr>
          <w:rFonts w:ascii="Arial" w:hAnsi="Arial" w:eastAsia="Arial" w:cs="Arial"/>
          <w:color w:val="000000"/>
          <w:sz w:val="24"/>
        </w:rPr>
        <w:t xml:space="preserve">o endereço onde o Pet deverá ser buscado, se aplicável;</w:t>
      </w:r>
      <w:r>
        <w:rPr>
          <w:rFonts w:ascii="Arial" w:hAnsi="Arial" w:eastAsia="Arial" w:cs="Arial"/>
        </w:rPr>
      </w:r>
    </w:p>
    <w:p>
      <w:pPr>
        <w:pStyle w:val="999"/>
        <w:numPr>
          <w:ilvl w:val="0"/>
          <w:numId w:val="16"/>
        </w:numPr>
        <w:pBdr>
          <w:top w:val="none" w:color="000000" w:sz="4" w:space="0"/>
          <w:left w:val="none" w:color="000000" w:sz="4" w:space="0"/>
          <w:bottom w:val="none" w:color="000000" w:sz="4" w:space="0"/>
          <w:right w:val="none" w:color="000000" w:sz="4" w:space="0"/>
        </w:pBdr>
        <w:spacing w:after="0" w:before="0"/>
        <w:ind w:right="0"/>
        <w:rPr>
          <w:rFonts w:ascii="Arial" w:hAnsi="Arial" w:cs="Arial"/>
        </w:rPr>
      </w:pPr>
      <w:r>
        <w:rPr>
          <w:rFonts w:ascii="Arial" w:hAnsi="Arial" w:eastAsia="Arial" w:cs="Arial"/>
          <w:color w:val="000000"/>
          <w:sz w:val="24"/>
        </w:rPr>
        <w:t xml:space="preserve">o endereço de devolução do pet, se aplicável;</w:t>
      </w:r>
      <w:r>
        <w:rPr>
          <w:rFonts w:ascii="Arial" w:hAnsi="Arial" w:eastAsia="Arial" w:cs="Arial"/>
        </w:rPr>
      </w:r>
    </w:p>
    <w:p>
      <w:pPr>
        <w:pStyle w:val="999"/>
        <w:numPr>
          <w:ilvl w:val="0"/>
          <w:numId w:val="16"/>
        </w:numPr>
        <w:pBdr>
          <w:top w:val="none" w:color="000000" w:sz="4" w:space="0"/>
          <w:left w:val="none" w:color="000000" w:sz="4" w:space="0"/>
          <w:bottom w:val="none" w:color="000000" w:sz="4" w:space="0"/>
          <w:right w:val="none" w:color="000000" w:sz="4" w:space="0"/>
        </w:pBdr>
        <w:spacing w:after="0" w:before="0"/>
        <w:ind w:right="0"/>
        <w:rPr>
          <w:rFonts w:ascii="Arial" w:hAnsi="Arial" w:cs="Arial"/>
        </w:rPr>
      </w:pPr>
      <w:r>
        <w:rPr>
          <w:rFonts w:ascii="Arial" w:hAnsi="Arial" w:eastAsia="Arial" w:cs="Arial"/>
          <w:color w:val="000000"/>
          <w:sz w:val="24"/>
        </w:rPr>
        <w:t xml:space="preserve">o funcionário atribuído, opcionalmente informado após o cadastramento;</w:t>
      </w:r>
      <w:r>
        <w:rPr>
          <w:rFonts w:ascii="Arial" w:hAnsi="Arial" w:eastAsia="Arial" w:cs="Arial"/>
        </w:rPr>
      </w:r>
    </w:p>
    <w:p>
      <w:pPr>
        <w:pStyle w:val="999"/>
        <w:numPr>
          <w:ilvl w:val="0"/>
          <w:numId w:val="16"/>
        </w:numPr>
        <w:pBdr>
          <w:top w:val="none" w:color="000000" w:sz="4" w:space="0"/>
          <w:left w:val="none" w:color="000000" w:sz="4" w:space="0"/>
          <w:bottom w:val="none" w:color="000000" w:sz="4" w:space="0"/>
          <w:right w:val="none" w:color="000000" w:sz="4" w:space="0"/>
        </w:pBdr>
        <w:spacing w:after="0" w:before="0"/>
        <w:ind w:right="0"/>
        <w:rPr>
          <w:rFonts w:ascii="Arial" w:hAnsi="Arial" w:cs="Arial"/>
        </w:rPr>
      </w:pPr>
      <w:r>
        <w:rPr>
          <w:rFonts w:ascii="Arial" w:hAnsi="Arial" w:eastAsia="Arial" w:cs="Arial"/>
          <w:color w:val="000000"/>
          <w:sz w:val="24"/>
        </w:rPr>
        <w:t xml:space="preserve">observações do agendamento, opcionalmente;</w:t>
      </w:r>
      <w:r>
        <w:rPr>
          <w:rFonts w:ascii="Arial" w:hAnsi="Arial" w:eastAsia="Arial" w:cs="Arial"/>
        </w:rPr>
      </w:r>
    </w:p>
    <w:p>
      <w:pPr>
        <w:pStyle w:val="999"/>
        <w:numPr>
          <w:ilvl w:val="0"/>
          <w:numId w:val="16"/>
        </w:numPr>
        <w:pBdr>
          <w:top w:val="none" w:color="000000" w:sz="4" w:space="0"/>
          <w:left w:val="none" w:color="000000" w:sz="4" w:space="0"/>
          <w:bottom w:val="none" w:color="000000" w:sz="4" w:space="0"/>
          <w:right w:val="none" w:color="000000" w:sz="4" w:space="0"/>
        </w:pBdr>
        <w:spacing w:after="0" w:before="0"/>
        <w:ind w:right="0"/>
        <w:rPr>
          <w:rFonts w:ascii="Arial" w:hAnsi="Arial" w:cs="Arial"/>
        </w:rPr>
      </w:pPr>
      <w:r>
        <w:rPr>
          <w:rFonts w:ascii="Arial" w:hAnsi="Arial" w:eastAsia="Arial" w:cs="Arial"/>
          <w:color w:val="000000"/>
          <w:sz w:val="24"/>
        </w:rPr>
        <w:t xml:space="preserve">os remédios que deverão ser administrados, se aplicável;</w:t>
      </w:r>
      <w:r>
        <w:rPr>
          <w:rFonts w:ascii="Arial" w:hAnsi="Arial" w:eastAsia="Arial" w:cs="Arial"/>
        </w:rPr>
      </w:r>
    </w:p>
    <w:p>
      <w:pPr>
        <w:pStyle w:val="999"/>
        <w:numPr>
          <w:ilvl w:val="0"/>
          <w:numId w:val="16"/>
        </w:numPr>
        <w:pBdr>
          <w:top w:val="none" w:color="000000" w:sz="4" w:space="0"/>
          <w:left w:val="none" w:color="000000" w:sz="4" w:space="0"/>
          <w:bottom w:val="none" w:color="000000" w:sz="4" w:space="0"/>
          <w:right w:val="none" w:color="000000" w:sz="4" w:space="0"/>
        </w:pBdr>
        <w:spacing w:after="0" w:before="0"/>
        <w:ind w:right="0"/>
        <w:rPr>
          <w:rFonts w:ascii="Arial" w:hAnsi="Arial" w:cs="Arial"/>
        </w:rPr>
      </w:pPr>
      <w:r>
        <w:rPr>
          <w:rFonts w:ascii="Arial" w:hAnsi="Arial" w:eastAsia="Arial" w:cs="Arial"/>
          <w:color w:val="000000"/>
          <w:sz w:val="24"/>
        </w:rPr>
        <w:t xml:space="preserve">nome do remédio e instrução de administração de cada remédio, se aplicável;</w:t>
      </w:r>
      <w:r>
        <w:rPr>
          <w:rFonts w:ascii="Arial" w:hAnsi="Arial" w:eastAsia="Arial" w:cs="Arial"/>
        </w:rPr>
      </w:r>
    </w:p>
    <w:p>
      <w:pPr>
        <w:pStyle w:val="999"/>
        <w:numPr>
          <w:ilvl w:val="0"/>
          <w:numId w:val="16"/>
        </w:numPr>
        <w:pBdr>
          <w:top w:val="none" w:color="000000" w:sz="4" w:space="0"/>
          <w:left w:val="none" w:color="000000" w:sz="4" w:space="0"/>
          <w:bottom w:val="none" w:color="000000" w:sz="4" w:space="0"/>
          <w:right w:val="none" w:color="000000" w:sz="4" w:space="0"/>
        </w:pBdr>
        <w:spacing w:after="0" w:before="0"/>
        <w:ind w:right="0"/>
        <w:rPr>
          <w:rFonts w:ascii="Arial" w:hAnsi="Arial" w:cs="Arial"/>
        </w:rPr>
      </w:pPr>
      <w:r>
        <w:rPr>
          <w:rFonts w:ascii="Arial" w:hAnsi="Arial" w:eastAsia="Arial" w:cs="Arial"/>
          <w:color w:val="000000"/>
          <w:sz w:val="24"/>
        </w:rPr>
        <w:t xml:space="preserve">as instruções de alimentação, se aplicável;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jc w:val="both"/>
        <w:rPr>
          <w:rFonts w:ascii="Arial" w:hAnsi="Arial" w:cs="Arial"/>
        </w:rPr>
      </w:pPr>
      <w:r>
        <w:rPr>
          <w:rFonts w:ascii="Arial" w:hAnsi="Arial" w:eastAsia="Arial" w:cs="Arial"/>
          <w:color w:val="000000"/>
          <w:sz w:val="24"/>
        </w:rPr>
        <w:t xml:space="preserve">A solução deverá definir o estado inicial de um agendamento recém criado como "criado" se o funcionário atribuído não for informado. Se o funcionário atribuído for informado, a solução deverá definir o estado do agendamento como "preparado".</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(X)Essencial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nn] Definição do funcionário atribuído para agendamento</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A solução deverá permitir a definição ou alteração do funcionário atribuído para um serviço agendado durante o cadastro do agendamento ou após sua criação. Ao atribuir um funcionário para um agendamento já existente e com o estado "criado", a solução dever</w:t>
      </w:r>
      <w:r>
        <w:rPr>
          <w:rFonts w:ascii="Arial" w:hAnsi="Arial" w:eastAsia="Arial" w:cs="Arial"/>
          <w:color w:val="000000"/>
          <w:sz w:val="24"/>
        </w:rPr>
        <w:t xml:space="preserve">á alterar seu estado para "preparado".</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(X)Essencial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30] Controle do estado do agendamento</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A solução permitirá a controle do estado do agendamento. Os estados possíveis serão: "criado", "preparado", "pendente", "concluído" ou "cancelado". Esses estados serão gerenciados pela solução automaticamente.</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nn] Atribuição automática de estados de agendamento</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jc w:val="both"/>
        <w:rPr>
          <w:rFonts w:ascii="Arial" w:hAnsi="Arial" w:cs="Arial"/>
        </w:rPr>
      </w:pPr>
      <w:r>
        <w:rPr>
          <w:rFonts w:ascii="Arial" w:hAnsi="Arial" w:eastAsia="Arial" w:cs="Arial"/>
          <w:color w:val="000000"/>
          <w:sz w:val="24"/>
        </w:rPr>
        <w:t xml:space="preserve">O sistema deverá atribuir estados aos agendamentos automaticamente dependendo das ações do Utilizador:</w:t>
      </w:r>
      <w:r>
        <w:rPr>
          <w:rFonts w:ascii="Arial" w:hAnsi="Arial" w:eastAsia="Arial" w:cs="Arial"/>
        </w:rPr>
      </w:r>
    </w:p>
    <w:p>
      <w:pPr>
        <w:pStyle w:val="999"/>
        <w:numPr>
          <w:ilvl w:val="0"/>
          <w:numId w:val="17"/>
        </w:numPr>
        <w:pBdr>
          <w:top w:val="none" w:color="000000" w:sz="4" w:space="0"/>
          <w:left w:val="none" w:color="000000" w:sz="4" w:space="0"/>
          <w:bottom w:val="none" w:color="000000" w:sz="4" w:space="0"/>
          <w:right w:val="none" w:color="000000" w:sz="4" w:space="0"/>
        </w:pBdr>
        <w:spacing w:after="0" w:before="0"/>
        <w:ind w:right="0"/>
        <w:rPr>
          <w:rFonts w:ascii="Arial" w:hAnsi="Arial" w:cs="Arial"/>
        </w:rPr>
      </w:pPr>
      <w:r>
        <w:rPr>
          <w:rFonts w:ascii="Arial" w:hAnsi="Arial" w:eastAsia="Arial" w:cs="Arial"/>
          <w:color w:val="000000"/>
          <w:sz w:val="24"/>
        </w:rPr>
        <w:t xml:space="preserve">O estado "criado" será atribuído a agendamentos cadastrados, mas sem funcionário atribuído;</w:t>
      </w:r>
      <w:r>
        <w:rPr>
          <w:rFonts w:ascii="Arial" w:hAnsi="Arial" w:eastAsia="Arial" w:cs="Arial"/>
        </w:rPr>
      </w:r>
    </w:p>
    <w:p>
      <w:pPr>
        <w:pStyle w:val="999"/>
        <w:numPr>
          <w:ilvl w:val="0"/>
          <w:numId w:val="17"/>
        </w:numPr>
        <w:pBdr>
          <w:top w:val="none" w:color="000000" w:sz="4" w:space="0"/>
          <w:left w:val="none" w:color="000000" w:sz="4" w:space="0"/>
          <w:bottom w:val="none" w:color="000000" w:sz="4" w:space="0"/>
          <w:right w:val="none" w:color="000000" w:sz="4" w:space="0"/>
        </w:pBdr>
        <w:spacing w:after="0" w:before="0"/>
        <w:ind w:right="0"/>
        <w:rPr>
          <w:rFonts w:ascii="Arial" w:hAnsi="Arial" w:cs="Arial"/>
        </w:rPr>
      </w:pPr>
      <w:r>
        <w:rPr>
          <w:rFonts w:ascii="Arial" w:hAnsi="Arial" w:eastAsia="Arial" w:cs="Arial"/>
          <w:color w:val="000000"/>
          <w:sz w:val="24"/>
        </w:rPr>
        <w:t xml:space="preserve">O estado "preparado" será atribuído a agendamentos cadastrados e com funcionário atribuído; </w:t>
      </w:r>
      <w:r>
        <w:rPr>
          <w:rFonts w:ascii="Arial" w:hAnsi="Arial" w:eastAsia="Arial" w:cs="Arial"/>
        </w:rPr>
      </w:r>
    </w:p>
    <w:p>
      <w:pPr>
        <w:pStyle w:val="999"/>
        <w:numPr>
          <w:ilvl w:val="0"/>
          <w:numId w:val="17"/>
        </w:numPr>
        <w:pBdr>
          <w:top w:val="none" w:color="000000" w:sz="4" w:space="0"/>
          <w:left w:val="none" w:color="000000" w:sz="4" w:space="0"/>
          <w:bottom w:val="none" w:color="000000" w:sz="4" w:space="0"/>
          <w:right w:val="none" w:color="000000" w:sz="4" w:space="0"/>
        </w:pBdr>
        <w:spacing w:after="0" w:before="0"/>
        <w:ind w:right="0"/>
        <w:rPr>
          <w:rFonts w:ascii="Arial" w:hAnsi="Arial" w:cs="Arial"/>
        </w:rPr>
      </w:pPr>
      <w:r>
        <w:rPr>
          <w:rFonts w:ascii="Arial" w:hAnsi="Arial" w:eastAsia="Arial" w:cs="Arial"/>
          <w:color w:val="000000"/>
          <w:sz w:val="24"/>
        </w:rPr>
        <w:t xml:space="preserve">O estado "pendente" será atribuído a agendamentos com estado de "preparado" que ultrapassaram a data e hora agendadas, mas ainda não tiveram o estado atualizado para "concluído" ou "cancelado"; </w:t>
      </w:r>
      <w:r>
        <w:rPr>
          <w:rFonts w:ascii="Arial" w:hAnsi="Arial" w:eastAsia="Arial" w:cs="Arial"/>
        </w:rPr>
      </w:r>
    </w:p>
    <w:p>
      <w:pPr>
        <w:pStyle w:val="999"/>
        <w:numPr>
          <w:ilvl w:val="0"/>
          <w:numId w:val="17"/>
        </w:numPr>
        <w:pBdr>
          <w:top w:val="none" w:color="000000" w:sz="4" w:space="0"/>
          <w:left w:val="none" w:color="000000" w:sz="4" w:space="0"/>
          <w:bottom w:val="none" w:color="000000" w:sz="4" w:space="0"/>
          <w:right w:val="none" w:color="000000" w:sz="4" w:space="0"/>
        </w:pBdr>
        <w:spacing w:after="0" w:before="0"/>
        <w:ind w:right="0"/>
        <w:rPr>
          <w:rFonts w:ascii="Arial" w:hAnsi="Arial" w:cs="Arial"/>
        </w:rPr>
      </w:pPr>
      <w:r>
        <w:rPr>
          <w:rFonts w:ascii="Arial" w:hAnsi="Arial" w:eastAsia="Arial" w:cs="Arial"/>
          <w:color w:val="000000"/>
          <w:sz w:val="24"/>
        </w:rPr>
        <w:t xml:space="preserve">O estado "concluído" será atribuído para agendamentos com estado prévio "preparado" ou "pendente" que foram marcados como concluídos pelo Utilizador; </w:t>
      </w:r>
      <w:r>
        <w:rPr>
          <w:rFonts w:ascii="Arial" w:hAnsi="Arial" w:eastAsia="Arial" w:cs="Arial"/>
        </w:rPr>
      </w:r>
    </w:p>
    <w:p>
      <w:pPr>
        <w:pStyle w:val="999"/>
        <w:numPr>
          <w:ilvl w:val="0"/>
          <w:numId w:val="17"/>
        </w:numPr>
        <w:pBdr>
          <w:top w:val="none" w:color="000000" w:sz="4" w:space="0"/>
          <w:left w:val="none" w:color="000000" w:sz="4" w:space="0"/>
          <w:bottom w:val="none" w:color="000000" w:sz="4" w:space="0"/>
          <w:right w:val="none" w:color="000000" w:sz="4" w:space="0"/>
        </w:pBdr>
        <w:spacing w:after="0" w:before="0"/>
        <w:ind w:right="0"/>
        <w:rPr>
          <w:rFonts w:ascii="Arial" w:hAnsi="Arial" w:cs="Arial"/>
        </w:rPr>
      </w:pPr>
      <w:r>
        <w:rPr>
          <w:rFonts w:ascii="Arial" w:hAnsi="Arial" w:eastAsia="Arial" w:cs="Arial"/>
          <w:color w:val="000000"/>
          <w:sz w:val="24"/>
        </w:rPr>
        <w:t xml:space="preserve">O estado "cancelado" será atribuído a agendamentos cadastrados que foram cancelados pelo Utilizador ou a agendamentos com estado "criado" que ultrapassaram a data e hora de agendamento;</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nn] Conclusão de agendamentos</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jc w:val="both"/>
        <w:rPr>
          <w:rFonts w:ascii="Arial" w:hAnsi="Arial" w:cs="Arial"/>
        </w:rPr>
      </w:pPr>
      <w:r>
        <w:rPr>
          <w:rFonts w:ascii="Arial" w:hAnsi="Arial" w:eastAsia="Arial" w:cs="Arial"/>
          <w:color w:val="000000"/>
          <w:sz w:val="24"/>
        </w:rPr>
        <w:t xml:space="preserve">A solução deverá permitir ao Utilizador marcar agendamentos com o estado "preparado" ou "pendente" como concluídos. Ao concluir um agendamento, a solução deverá alterar o estado do agendamento para "concluído", gerar um registro de serviço executado utiliz</w:t>
      </w:r>
      <w:r>
        <w:rPr>
          <w:rFonts w:ascii="Arial" w:hAnsi="Arial" w:eastAsia="Arial" w:cs="Arial"/>
          <w:color w:val="000000"/>
          <w:sz w:val="24"/>
        </w:rPr>
        <w:t xml:space="preserve">ando as informações do agendamento, e pedir que o usuário defina a data de conclusão, o horário de início da execução e o horário da finalização.</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28] Cancelamento de agendamentos</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jc w:val="both"/>
        <w:rPr>
          <w:rFonts w:ascii="Arial" w:hAnsi="Arial" w:cs="Arial"/>
        </w:rPr>
      </w:pPr>
      <w:r>
        <w:rPr>
          <w:rFonts w:ascii="Arial" w:hAnsi="Arial" w:eastAsia="Arial" w:cs="Arial"/>
          <w:color w:val="000000"/>
          <w:sz w:val="24"/>
        </w:rPr>
        <w:t xml:space="preserve">A solução permitirá ao Utilizador o cancelamento de agendamentos que ainda não possuem o estado "concluído", mantendo os dados no sistema. Ao cancelar um agendamento, a solução deverá alterar o estado do agendamento para "cancelado".</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13] Consulta de agendamentos</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jc w:val="both"/>
        <w:rPr>
          <w:rFonts w:ascii="Arial" w:hAnsi="Arial" w:cs="Arial"/>
        </w:rPr>
      </w:pPr>
      <w:r>
        <w:rPr>
          <w:rFonts w:ascii="Arial" w:hAnsi="Arial" w:eastAsia="Arial" w:cs="Arial"/>
          <w:color w:val="000000"/>
          <w:sz w:val="24"/>
        </w:rPr>
        <w:t xml:space="preserve">A solução permitirá a consulta ao histórico de agendamentos, com informações como dia, hora, funcionário responsável, pet, serviço realizado e observações adicionais. Será possível filtrar agendamentos por data, cliente, funcionário e estado do agendamento</w:t>
      </w:r>
      <w:r>
        <w:rPr>
          <w:rFonts w:ascii="Arial" w:hAnsi="Arial" w:eastAsia="Arial" w:cs="Arial"/>
          <w:color w:val="000000"/>
          <w:sz w:val="24"/>
        </w:rPr>
        <w:t xml:space="preserve">.</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(x)Essencial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25] Suporte para múltiplos agendamentos por cliente</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jc w:val="both"/>
        <w:rPr>
          <w:rFonts w:ascii="Arial" w:hAnsi="Arial" w:cs="Arial"/>
        </w:rPr>
      </w:pPr>
      <w:r>
        <w:rPr>
          <w:rFonts w:ascii="Arial" w:hAnsi="Arial" w:eastAsia="Arial" w:cs="Arial"/>
          <w:color w:val="000000"/>
          <w:sz w:val="24"/>
        </w:rPr>
        <w:t xml:space="preserve">A solução permitirá o suporte para agendamentos recorrentes, onde o sistema cadastrará os agendamentos automaticamente para o período definido. O operador poderá criar, visualizar, alterar e cancelar esses agendamentos recorrentes. Os pacotes de agendament</w:t>
      </w:r>
      <w:r>
        <w:rPr>
          <w:rFonts w:ascii="Arial" w:hAnsi="Arial" w:eastAsia="Arial" w:cs="Arial"/>
          <w:color w:val="000000"/>
          <w:sz w:val="24"/>
        </w:rPr>
        <w:t xml:space="preserve">o possuirão três possíveis estados: "ativo", "concluído" ou "cancelado".</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nn] Criação de agendamentos recorrentes</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jc w:val="both"/>
        <w:rPr>
          <w:rFonts w:ascii="Arial" w:hAnsi="Arial" w:cs="Arial"/>
        </w:rPr>
      </w:pPr>
      <w:r>
        <w:rPr>
          <w:rFonts w:ascii="Arial" w:hAnsi="Arial" w:eastAsia="Arial" w:cs="Arial"/>
          <w:color w:val="000000"/>
          <w:sz w:val="24"/>
        </w:rPr>
        <w:t xml:space="preserve">A solução permitirá o cadastro de agendamentos recorrentes, requerendo como informações necessárias:</w:t>
      </w:r>
      <w:r>
        <w:rPr>
          <w:rFonts w:ascii="Arial" w:hAnsi="Arial" w:eastAsia="Arial" w:cs="Arial"/>
        </w:rPr>
      </w:r>
    </w:p>
    <w:p>
      <w:pPr>
        <w:pStyle w:val="999"/>
        <w:numPr>
          <w:ilvl w:val="0"/>
          <w:numId w:val="18"/>
        </w:numPr>
        <w:pBdr>
          <w:top w:val="none" w:color="000000" w:sz="4" w:space="0"/>
          <w:left w:val="none" w:color="000000" w:sz="4" w:space="0"/>
          <w:bottom w:val="none" w:color="000000" w:sz="4" w:space="0"/>
          <w:right w:val="none" w:color="000000" w:sz="4" w:space="0"/>
        </w:pBdr>
        <w:spacing w:after="0" w:before="0"/>
        <w:ind w:right="0"/>
        <w:rPr>
          <w:rFonts w:ascii="Arial" w:hAnsi="Arial" w:cs="Arial"/>
        </w:rPr>
      </w:pPr>
      <w:r>
        <w:rPr>
          <w:rFonts w:ascii="Arial" w:hAnsi="Arial" w:eastAsia="Arial" w:cs="Arial"/>
          <w:color w:val="000000"/>
          <w:sz w:val="24"/>
        </w:rPr>
        <w:t xml:space="preserve">o serviço requerido;</w:t>
      </w:r>
      <w:r>
        <w:rPr>
          <w:rFonts w:ascii="Arial" w:hAnsi="Arial" w:eastAsia="Arial" w:cs="Arial"/>
        </w:rPr>
      </w:r>
    </w:p>
    <w:p>
      <w:pPr>
        <w:pStyle w:val="999"/>
        <w:numPr>
          <w:ilvl w:val="0"/>
          <w:numId w:val="18"/>
        </w:numPr>
        <w:pBdr>
          <w:top w:val="none" w:color="000000" w:sz="4" w:space="0"/>
          <w:left w:val="none" w:color="000000" w:sz="4" w:space="0"/>
          <w:bottom w:val="none" w:color="000000" w:sz="4" w:space="0"/>
          <w:right w:val="none" w:color="000000" w:sz="4" w:space="0"/>
        </w:pBdr>
        <w:spacing w:after="0" w:before="0"/>
        <w:ind w:right="0"/>
        <w:rPr>
          <w:rFonts w:ascii="Arial" w:hAnsi="Arial" w:cs="Arial"/>
        </w:rPr>
      </w:pPr>
      <w:r>
        <w:rPr>
          <w:rFonts w:ascii="Arial" w:hAnsi="Arial" w:eastAsia="Arial" w:cs="Arial"/>
          <w:color w:val="000000"/>
          <w:sz w:val="24"/>
        </w:rPr>
        <w:t xml:space="preserve">os pets participantes;</w:t>
      </w:r>
      <w:r>
        <w:rPr>
          <w:rFonts w:ascii="Arial" w:hAnsi="Arial" w:eastAsia="Arial" w:cs="Arial"/>
        </w:rPr>
      </w:r>
    </w:p>
    <w:p>
      <w:pPr>
        <w:pStyle w:val="999"/>
        <w:numPr>
          <w:ilvl w:val="0"/>
          <w:numId w:val="18"/>
        </w:numPr>
        <w:pBdr>
          <w:top w:val="none" w:color="000000" w:sz="4" w:space="0"/>
          <w:left w:val="none" w:color="000000" w:sz="4" w:space="0"/>
          <w:bottom w:val="none" w:color="000000" w:sz="4" w:space="0"/>
          <w:right w:val="none" w:color="000000" w:sz="4" w:space="0"/>
        </w:pBdr>
        <w:spacing w:after="0" w:before="0"/>
        <w:ind w:right="0"/>
        <w:rPr>
          <w:rFonts w:ascii="Arial" w:hAnsi="Arial" w:cs="Arial"/>
        </w:rPr>
      </w:pPr>
      <w:r>
        <w:rPr>
          <w:rFonts w:ascii="Arial" w:hAnsi="Arial" w:eastAsia="Arial" w:cs="Arial"/>
          <w:color w:val="000000"/>
          <w:sz w:val="24"/>
        </w:rPr>
        <w:t xml:space="preserve">a data de início dos agendamentos;</w:t>
      </w:r>
      <w:r>
        <w:rPr>
          <w:rFonts w:ascii="Arial" w:hAnsi="Arial" w:eastAsia="Arial" w:cs="Arial"/>
        </w:rPr>
      </w:r>
    </w:p>
    <w:p>
      <w:pPr>
        <w:pStyle w:val="999"/>
        <w:numPr>
          <w:ilvl w:val="0"/>
          <w:numId w:val="18"/>
        </w:numPr>
        <w:pBdr>
          <w:top w:val="none" w:color="000000" w:sz="4" w:space="0"/>
          <w:left w:val="none" w:color="000000" w:sz="4" w:space="0"/>
          <w:bottom w:val="none" w:color="000000" w:sz="4" w:space="0"/>
          <w:right w:val="none" w:color="000000" w:sz="4" w:space="0"/>
        </w:pBdr>
        <w:spacing w:after="0" w:before="0"/>
        <w:ind w:right="0"/>
        <w:rPr>
          <w:rFonts w:ascii="Arial" w:hAnsi="Arial" w:cs="Arial"/>
        </w:rPr>
      </w:pPr>
      <w:r>
        <w:rPr>
          <w:rFonts w:ascii="Arial" w:hAnsi="Arial" w:eastAsia="Arial" w:cs="Arial"/>
          <w:color w:val="000000"/>
          <w:sz w:val="24"/>
        </w:rPr>
        <w:t xml:space="preserve">a frequência dos agendamentos, sendo “</w:t>
      </w:r>
      <w:r>
        <w:rPr>
          <w:rFonts w:ascii="Arial" w:hAnsi="Arial" w:eastAsia="Arial" w:cs="Arial"/>
          <w:color w:val="000000"/>
          <w:sz w:val="24"/>
        </w:rPr>
        <w:t xml:space="preserve">semanal", "dias no mês" ou "dias no ano</w:t>
      </w:r>
      <w:r>
        <w:rPr>
          <w:rFonts w:ascii="Arial" w:hAnsi="Arial" w:eastAsia="Arial" w:cs="Arial"/>
          <w:color w:val="000000"/>
          <w:sz w:val="24"/>
        </w:rPr>
        <w:t xml:space="preserve">”;</w:t>
      </w:r>
      <w:r>
        <w:rPr>
          <w:rFonts w:ascii="Arial" w:hAnsi="Arial" w:eastAsia="Arial" w:cs="Arial"/>
        </w:rPr>
      </w:r>
    </w:p>
    <w:p>
      <w:pPr>
        <w:pStyle w:val="999"/>
        <w:numPr>
          <w:ilvl w:val="0"/>
          <w:numId w:val="18"/>
        </w:numPr>
        <w:pBdr>
          <w:top w:val="none" w:color="000000" w:sz="4" w:space="0"/>
          <w:left w:val="none" w:color="000000" w:sz="4" w:space="0"/>
          <w:bottom w:val="none" w:color="000000" w:sz="4" w:space="0"/>
          <w:right w:val="none" w:color="000000" w:sz="4" w:space="0"/>
        </w:pBdr>
        <w:spacing w:after="0" w:before="0"/>
        <w:ind w:right="0"/>
        <w:rPr>
          <w:rFonts w:ascii="Arial" w:hAnsi="Arial" w:cs="Arial"/>
        </w:rPr>
      </w:pPr>
      <w:r>
        <w:rPr>
          <w:rFonts w:ascii="Arial" w:hAnsi="Arial" w:eastAsia="Arial" w:cs="Arial"/>
          <w:color w:val="000000"/>
          <w:sz w:val="24"/>
        </w:rPr>
        <w:t xml:space="preserve">os dias dentro da semana, mês ou ano;</w:t>
      </w:r>
      <w:r>
        <w:rPr>
          <w:rFonts w:ascii="Arial" w:hAnsi="Arial" w:eastAsia="Arial" w:cs="Arial"/>
        </w:rPr>
      </w:r>
    </w:p>
    <w:p>
      <w:pPr>
        <w:pStyle w:val="999"/>
        <w:numPr>
          <w:ilvl w:val="0"/>
          <w:numId w:val="18"/>
        </w:numPr>
        <w:pBdr>
          <w:top w:val="none" w:color="000000" w:sz="4" w:space="0"/>
          <w:left w:val="none" w:color="000000" w:sz="4" w:space="0"/>
          <w:bottom w:val="none" w:color="000000" w:sz="4" w:space="0"/>
          <w:right w:val="none" w:color="000000" w:sz="4" w:space="0"/>
        </w:pBdr>
        <w:spacing w:after="0" w:before="0"/>
        <w:ind w:right="0"/>
        <w:rPr>
          <w:rFonts w:ascii="Arial" w:hAnsi="Arial" w:cs="Arial"/>
        </w:rPr>
      </w:pPr>
      <w:r>
        <w:rPr>
          <w:rFonts w:ascii="Arial" w:hAnsi="Arial" w:eastAsia="Arial" w:cs="Arial"/>
          <w:color w:val="000000"/>
          <w:sz w:val="24"/>
        </w:rPr>
        <w:t xml:space="preserve">O horário dos agendamentos;</w:t>
      </w:r>
      <w:r>
        <w:rPr>
          <w:rFonts w:ascii="Arial" w:hAnsi="Arial" w:eastAsia="Arial" w:cs="Arial"/>
        </w:rPr>
      </w:r>
    </w:p>
    <w:p>
      <w:pPr>
        <w:pStyle w:val="999"/>
        <w:numPr>
          <w:ilvl w:val="0"/>
          <w:numId w:val="18"/>
        </w:numPr>
        <w:pBdr>
          <w:top w:val="none" w:color="000000" w:sz="4" w:space="0"/>
          <w:left w:val="none" w:color="000000" w:sz="4" w:space="0"/>
          <w:bottom w:val="none" w:color="000000" w:sz="4" w:space="0"/>
          <w:right w:val="none" w:color="000000" w:sz="4" w:space="0"/>
        </w:pBdr>
        <w:spacing w:after="0" w:before="0"/>
        <w:ind w:right="0"/>
        <w:rPr>
          <w:rFonts w:ascii="Arial" w:hAnsi="Arial" w:cs="Arial"/>
          <w:sz w:val="24"/>
          <w:szCs w:val="24"/>
        </w:rPr>
      </w:pPr>
      <w:r>
        <w:rPr>
          <w:rFonts w:ascii="Arial" w:hAnsi="Arial" w:eastAsia="Arial" w:cs="Arial"/>
          <w:color w:val="000000"/>
          <w:sz w:val="24"/>
          <w:highlight w:val="none"/>
        </w:rPr>
        <w:t xml:space="preserve">E a quantidade de recorrências;</w:t>
      </w:r>
      <w:r>
        <w:rPr>
          <w:rFonts w:ascii="Arial" w:hAnsi="Arial" w:eastAsia="Arial" w:cs="Arial"/>
          <w:color w:val="000000"/>
          <w:sz w:val="24"/>
          <w:highlight w:val="none"/>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jc w:val="both"/>
        <w:rPr>
          <w:rFonts w:ascii="Arial" w:hAnsi="Arial" w:eastAsia="Arial" w:cs="Arial"/>
          <w:color w:val="000000"/>
          <w:sz w:val="24"/>
          <w:szCs w:val="24"/>
          <w:highlight w:val="none"/>
        </w:rPr>
      </w:pPr>
      <w:r>
        <w:rPr>
          <w:rFonts w:ascii="Arial" w:hAnsi="Arial" w:eastAsia="Arial" w:cs="Arial"/>
          <w:color w:val="000000"/>
          <w:sz w:val="24"/>
          <w:highlight w:val="none"/>
        </w:rPr>
        <w:t xml:space="preserve">A frequência dos agendentos </w:t>
      </w:r>
      <w:r>
        <w:rPr>
          <w:rFonts w:ascii="Arial" w:hAnsi="Arial" w:cs="Arial"/>
          <w:sz w:val="24"/>
          <w:szCs w:val="24"/>
        </w:rPr>
      </w:r>
      <w:r>
        <w:rPr>
          <w:rFonts w:ascii="Arial" w:hAnsi="Arial" w:eastAsia="Arial" w:cs="Arial"/>
          <w:color w:val="000000"/>
          <w:sz w:val="24"/>
          <w:highlight w:val="none"/>
        </w:rPr>
        <w:t xml:space="preserve">define a forma comoa recorrência será informada para o</w:t>
      </w:r>
      <w:r>
        <w:rPr>
          <w:rFonts w:ascii="Arial" w:hAnsi="Arial" w:eastAsia="Arial" w:cs="Arial"/>
          <w:color w:val="000000"/>
          <w:sz w:val="24"/>
          <w:highlight w:val="none"/>
        </w:rPr>
        <w:t xml:space="preserve"> cadastro. Frequência "semanal" indica que o utilizador irá selecionar dias na semana para repetir o cadastro dos agendamentos recorrentes. A frequência "dias no mês" sinaliza que o utilizador definirá dias preferenciais em um calendário mensal para cadastrar os</w:t>
      </w:r>
      <w:r>
        <w:rPr>
          <w:rFonts w:ascii="Arial" w:hAnsi="Arial" w:eastAsia="Arial" w:cs="Arial"/>
          <w:color w:val="000000"/>
          <w:sz w:val="24"/>
          <w:highlight w:val="none"/>
        </w:rPr>
        <w:t xml:space="preserve"> agendamentos recorrentes (se dias caírem em sábado ou domingo, serão registrados como agendados para a segunda-feira). A frequência "dias no ano" indica que o utilizador escolherá dias em um calendário anual para cadastrar os agendamentos recorrentes. </w:t>
      </w:r>
      <w:r>
        <w:rPr>
          <w:rFonts w:ascii="Arial" w:hAnsi="Arial" w:eastAsia="Arial" w:cs="Arial"/>
          <w:color w:val="000000"/>
          <w:sz w:val="24"/>
          <w:highlight w:val="none"/>
        </w:rPr>
      </w:r>
      <w:r/>
    </w:p>
    <w:p>
      <w:pPr>
        <w:pBdr>
          <w:top w:val="none" w:color="000000" w:sz="4" w:space="0"/>
          <w:left w:val="none" w:color="000000" w:sz="4" w:space="0"/>
          <w:bottom w:val="none" w:color="000000" w:sz="4" w:space="0"/>
          <w:right w:val="none" w:color="000000" w:sz="4" w:space="0"/>
        </w:pBdr>
        <w:spacing w:after="0" w:before="0"/>
        <w:ind w:right="0" w:firstLine="0" w:left="0"/>
        <w:jc w:val="both"/>
        <w:rPr>
          <w:rFonts w:ascii="Arial" w:hAnsi="Arial" w:eastAsia="Arial" w:cs="Arial"/>
          <w:color w:val="000000"/>
          <w:sz w:val="24"/>
          <w:szCs w:val="24"/>
          <w:highlight w:val="none"/>
        </w:rPr>
      </w:pPr>
      <w:r>
        <w:rPr>
          <w:rFonts w:ascii="Arial" w:hAnsi="Arial" w:eastAsia="Arial" w:cs="Arial"/>
          <w:color w:val="000000"/>
          <w:sz w:val="24"/>
          <w:highlight w:val="none"/>
        </w:rPr>
      </w:r>
      <w:r>
        <w:rPr>
          <w:rFonts w:ascii="Arial" w:hAnsi="Arial" w:eastAsia="Arial" w:cs="Arial"/>
          <w:color w:val="000000"/>
          <w:sz w:val="24"/>
          <w:highlight w:val="none"/>
        </w:rPr>
      </w:r>
    </w:p>
    <w:p>
      <w:pPr>
        <w:pBdr>
          <w:top w:val="none" w:color="000000" w:sz="4" w:space="0"/>
          <w:left w:val="none" w:color="000000" w:sz="4" w:space="0"/>
          <w:bottom w:val="none" w:color="000000" w:sz="4" w:space="0"/>
          <w:right w:val="none" w:color="000000" w:sz="4" w:space="0"/>
        </w:pBdr>
        <w:spacing w:after="0" w:before="0"/>
        <w:ind w:right="0" w:firstLine="0" w:left="0"/>
        <w:jc w:val="both"/>
        <w:rPr>
          <w:rFonts w:ascii="Arial" w:hAnsi="Arial" w:eastAsia="Arial" w:cs="Arial"/>
          <w:color w:val="000000"/>
          <w:sz w:val="24"/>
          <w:szCs w:val="24"/>
          <w:highlight w:val="none"/>
        </w:rPr>
      </w:pPr>
      <w:r>
        <w:rPr>
          <w:rFonts w:ascii="Arial" w:hAnsi="Arial" w:eastAsia="Arial" w:cs="Arial"/>
          <w:color w:val="000000"/>
          <w:sz w:val="24"/>
        </w:rPr>
        <w:t xml:space="preserve">Ao criar um novo pacote de agendamentos recorrentes, a solução deverá atribuir o estado do pacote como "ativo".</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nn] Visualização de agendamentos recorrentes</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jc w:val="both"/>
        <w:rPr>
          <w:rFonts w:ascii="Arial" w:hAnsi="Arial" w:cs="Arial"/>
        </w:rPr>
      </w:pPr>
      <w:r>
        <w:rPr>
          <w:rFonts w:ascii="Arial" w:hAnsi="Arial" w:eastAsia="Arial" w:cs="Arial"/>
          <w:color w:val="000000"/>
          <w:sz w:val="24"/>
        </w:rPr>
        <w:t xml:space="preserve">A solução deverá permitir a visualização dos agendamentos recorrentes em estado "ativo" para determinado cliente, exibindo os agendamentos de forma organizada.</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nn] Conclusão de pacote de agendamentos recorrentes</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A solução deverá alterar o estado de determinado pacote de agendamentos para "concluído" quando o último agendamento for concluído.</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sz w:val="24"/>
        </w:rPr>
      </w:pPr>
      <w:r>
        <w:rPr>
          <w:rFonts w:ascii="Arial" w:hAnsi="Arial" w:eastAsia="Arial" w:cs="Arial"/>
          <w:sz w:val="24"/>
        </w:rPr>
      </w:r>
      <w:r>
        <w:rPr>
          <w:rFonts w:ascii="Arial" w:hAnsi="Arial" w:eastAsia="Arial" w:cs="Arial"/>
        </w:rPr>
      </w:r>
      <w:r>
        <w:rPr>
          <w:rFonts w:ascii="Arial" w:hAnsi="Arial" w:eastAsia="Arial" w:cs="Arial"/>
          <w:sz w:val="24"/>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sz w:val="24"/>
        </w:rPr>
      </w:pPr>
      <w:r>
        <w:rPr>
          <w:rFonts w:ascii="Arial" w:hAnsi="Arial" w:eastAsia="Arial" w:cs="Arial"/>
          <w:color w:val="000000"/>
          <w:sz w:val="24"/>
        </w:rPr>
        <w:t xml:space="preserve">Prioridade:  ( )Essencial  ( )Importante  ( )Desejável</w:t>
      </w:r>
      <w:r>
        <w:rPr>
          <w:rFonts w:ascii="Arial" w:hAnsi="Arial" w:eastAsia="Arial" w:cs="Arial"/>
        </w:rPr>
      </w:r>
      <w:r>
        <w:rPr>
          <w:rFonts w:ascii="Arial" w:hAnsi="Arial" w:eastAsia="Arial" w:cs="Arial"/>
          <w:sz w:val="24"/>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sz w:val="24"/>
        </w:rPr>
      </w:r>
      <w:r>
        <w:rPr>
          <w:rFonts w:ascii="Arial" w:hAnsi="Arial" w:eastAsia="Arial" w:cs="Arial"/>
          <w:b/>
          <w:bCs/>
          <w:sz w:val="24"/>
        </w:rPr>
      </w:r>
    </w:p>
    <w:p>
      <w:pPr>
        <w:pBdr>
          <w:top w:val="none" w:color="000000" w:sz="4" w:space="0"/>
          <w:left w:val="none" w:color="000000" w:sz="4" w:space="0"/>
          <w:bottom w:val="none" w:color="000000" w:sz="4" w:space="0"/>
          <w:right w:val="none" w:color="000000" w:sz="4" w:space="0"/>
        </w:pBdr>
        <w:spacing w:after="0" w:before="0"/>
        <w:ind w:right="0" w:firstLine="0" w:left="0"/>
        <w:jc w:val="left"/>
        <w:rPr>
          <w:rFonts w:ascii="Arial" w:hAnsi="Arial" w:cs="Arial"/>
          <w:b/>
          <w:bCs/>
        </w:rPr>
      </w:pPr>
      <w:r>
        <w:rPr>
          <w:rFonts w:ascii="Arial" w:hAnsi="Arial" w:eastAsia="Arial" w:cs="Arial"/>
          <w:b/>
          <w:bCs/>
          <w:color w:val="000000"/>
          <w:sz w:val="24"/>
        </w:rPr>
        <w:t xml:space="preserve">[RF nn] Cancelamento de agendamentos recorrentes</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jc w:val="both"/>
        <w:rPr>
          <w:rFonts w:ascii="Arial" w:hAnsi="Arial" w:cs="Arial"/>
        </w:rPr>
      </w:pPr>
      <w:r>
        <w:rPr>
          <w:rFonts w:ascii="Arial" w:hAnsi="Arial" w:eastAsia="Arial" w:cs="Arial"/>
          <w:color w:val="000000"/>
          <w:sz w:val="24"/>
        </w:rPr>
        <w:t xml:space="preserve">A solução deverá permitir o cancelamento de agendamentos recorrentes de determinado cliente, marcando todos os agendamentos com o estado de "criado" ou "preparado" como "cancelado" e atualizando pacote de agendamento para o estado de "cancelado".</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10] Histórico do pet</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A solução permitirá visualizar o histórico do pet, sem a necessidade de informar a duração do serviço. O histórico incluirá informações sobre os serviços realizados, incluindo data, hora e detalhes do serviço.</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11] Alteração de dados</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jc w:val="both"/>
        <w:rPr>
          <w:rFonts w:ascii="Arial" w:hAnsi="Arial" w:cs="Arial"/>
        </w:rPr>
      </w:pPr>
      <w:r>
        <w:rPr>
          <w:rFonts w:ascii="Arial" w:hAnsi="Arial" w:eastAsia="Arial" w:cs="Arial"/>
          <w:color w:val="000000"/>
          <w:sz w:val="24"/>
        </w:rPr>
        <w:t xml:space="preserve">A solução permitirá a alteração dos dados da empresa, sistema ou instância, sendo que tais alterações poderão ser realizadas por qualquer operador com acesso ao console da empresa.</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12] Exclusão de dados</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jc w:val="both"/>
        <w:rPr>
          <w:rFonts w:ascii="Arial" w:hAnsi="Arial" w:cs="Arial"/>
        </w:rPr>
      </w:pPr>
      <w:r>
        <w:rPr>
          <w:rFonts w:ascii="Arial" w:hAnsi="Arial" w:eastAsia="Arial" w:cs="Arial"/>
          <w:color w:val="000000"/>
          <w:sz w:val="24"/>
        </w:rPr>
        <w:t xml:space="preserve">A solução permitirá a exclusão de dados, com a possibilidade de excluir agendamentos (se não concluídos ou preparados) e dados de serviços, funcionários, clientes e pets (desde que não estejam em uso).</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31] Exportação de Dados</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jc w:val="both"/>
        <w:rPr>
          <w:rFonts w:ascii="Arial" w:hAnsi="Arial" w:cs="Arial"/>
        </w:rPr>
      </w:pPr>
      <w:r>
        <w:rPr>
          <w:rFonts w:ascii="Arial" w:hAnsi="Arial" w:eastAsia="Arial" w:cs="Arial"/>
          <w:color w:val="000000"/>
          <w:sz w:val="24"/>
        </w:rPr>
        <w:t xml:space="preserve">A solução permitirá a exportação de dados por Administradores e Empreendedores, conforme as permissões atribuídas.</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17] Registro de incidentes</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jc w:val="both"/>
        <w:rPr>
          <w:rFonts w:ascii="Arial" w:hAnsi="Arial" w:cs="Arial"/>
        </w:rPr>
      </w:pPr>
      <w:r>
        <w:rPr>
          <w:rFonts w:ascii="Arial" w:hAnsi="Arial" w:eastAsia="Arial" w:cs="Arial"/>
          <w:color w:val="000000"/>
          <w:sz w:val="24"/>
        </w:rPr>
        <w:t xml:space="preserve">A solução permitirá o registro de incidentes, associando-os aos serviços realizados. O registro incluirá o tipo de incidente (emergência médica, brigas com outros pets, mau comportamento, agressão), pets envolvidos, data, hora, descrição do incidente e med</w:t>
      </w:r>
      <w:r>
        <w:rPr>
          <w:rFonts w:ascii="Arial" w:hAnsi="Arial" w:eastAsia="Arial" w:cs="Arial"/>
          <w:color w:val="000000"/>
          <w:sz w:val="24"/>
        </w:rPr>
        <w:t xml:space="preserve">idas tomadas.</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37] Visualização de Incidentes</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jc w:val="both"/>
        <w:rPr>
          <w:rFonts w:ascii="Arial" w:hAnsi="Arial" w:cs="Arial"/>
        </w:rPr>
      </w:pPr>
      <w:r>
        <w:rPr>
          <w:rFonts w:ascii="Arial" w:hAnsi="Arial" w:eastAsia="Arial" w:cs="Arial"/>
          <w:color w:val="000000"/>
          <w:sz w:val="24"/>
        </w:rPr>
        <w:t xml:space="preserve">A solução permitirá visualizar os incidentes registrados, incluindo todas as informações descritas no requisito de tipo de incidente.</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18] Exportação do registro de informações de serviços prestados</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jc w:val="both"/>
        <w:rPr>
          <w:rFonts w:ascii="Arial" w:hAnsi="Arial" w:cs="Arial"/>
        </w:rPr>
      </w:pPr>
      <w:r>
        <w:rPr>
          <w:rFonts w:ascii="Arial" w:hAnsi="Arial" w:eastAsia="Arial" w:cs="Arial"/>
          <w:color w:val="000000"/>
          <w:sz w:val="24"/>
        </w:rPr>
        <w:t xml:space="preserve">A solução permitirá a exportação em PDF das informações dos serviços prestados, sem incluir o endereço do cliente.</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nn] Registro mensal de gastos com pagamento de colaboradores</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jc w:val="both"/>
        <w:rPr>
          <w:rFonts w:ascii="Arial" w:hAnsi="Arial" w:cs="Arial"/>
        </w:rPr>
      </w:pPr>
      <w:r>
        <w:rPr>
          <w:rFonts w:ascii="Arial" w:hAnsi="Arial" w:eastAsia="Arial" w:cs="Arial"/>
          <w:color w:val="000000"/>
          <w:sz w:val="24"/>
        </w:rPr>
        <w:t xml:space="preserve">A solução permitirá o registro opcional de gasto mensal com pagamento de funcionários, informando o mês referente e a quantia gasta em Reais.</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nn] Geração de relatórios</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jc w:val="both"/>
        <w:rPr>
          <w:rFonts w:ascii="Arial" w:hAnsi="Arial" w:cs="Arial"/>
        </w:rPr>
      </w:pPr>
      <w:r>
        <w:rPr>
          <w:rFonts w:ascii="Arial" w:hAnsi="Arial" w:eastAsia="Arial" w:cs="Arial"/>
          <w:color w:val="000000"/>
          <w:sz w:val="24"/>
        </w:rPr>
        <w:t xml:space="preserve">A solução deverá permitir ao Utilizador a geração de relatórios simples e detalhados, de acordo com a quantidade de cotas disponíveis para cada tipo de relatório.</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20] Relatório simples financeiro</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jc w:val="both"/>
        <w:rPr>
          <w:rFonts w:ascii="Arial" w:hAnsi="Arial" w:cs="Arial"/>
        </w:rPr>
      </w:pPr>
      <w:r>
        <w:rPr>
          <w:rFonts w:ascii="Arial" w:hAnsi="Arial" w:eastAsia="Arial" w:cs="Arial"/>
          <w:color w:val="000000"/>
          <w:sz w:val="24"/>
        </w:rPr>
        <w:t xml:space="preserve">A solução permitirá a geração de relatórios simples financeiro, detalhando informações como valor gasto com funcionários e montante gerado por serviços executados. O relatório incluirá filtros de período.</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19] Relatório detalhado de desempenho de funcionários</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jc w:val="both"/>
        <w:rPr>
          <w:rFonts w:ascii="Arial" w:hAnsi="Arial" w:cs="Arial"/>
        </w:rPr>
      </w:pPr>
      <w:r>
        <w:rPr>
          <w:rFonts w:ascii="Arial" w:hAnsi="Arial" w:eastAsia="Arial" w:cs="Arial"/>
          <w:color w:val="000000"/>
          <w:sz w:val="24"/>
        </w:rPr>
        <w:t xml:space="preserve">A solução permitirá a geração de relatórios detalhados de desempenho de funcionários, com filtros de período e métricas ajustadas.</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b/>
          <w:bCs/>
        </w:rPr>
      </w:pPr>
      <w:r>
        <w:rPr>
          <w:rFonts w:ascii="Arial" w:hAnsi="Arial" w:eastAsia="Arial" w:cs="Arial"/>
          <w:b/>
          <w:bCs/>
          <w:color w:val="000000"/>
          <w:sz w:val="24"/>
        </w:rPr>
        <w:t xml:space="preserve">[RF nn] Relatório detalhado de desempenho de serviços</w:t>
      </w:r>
      <w:r>
        <w:rPr>
          <w:rFonts w:ascii="Arial" w:hAnsi="Arial" w:eastAsia="Arial" w:cs="Arial"/>
          <w:b/>
          <w:bCs/>
        </w:rPr>
      </w:r>
    </w:p>
    <w:p>
      <w:pPr>
        <w:pBdr>
          <w:top w:val="none" w:color="000000" w:sz="4" w:space="0"/>
          <w:left w:val="none" w:color="000000" w:sz="4" w:space="0"/>
          <w:bottom w:val="none" w:color="000000" w:sz="4" w:space="0"/>
          <w:right w:val="none" w:color="000000" w:sz="4" w:space="0"/>
        </w:pBdr>
        <w:spacing w:after="0" w:before="0"/>
        <w:ind w:right="0" w:firstLine="0" w:left="0"/>
        <w:jc w:val="both"/>
        <w:rPr>
          <w:rFonts w:ascii="Arial" w:hAnsi="Arial" w:cs="Arial"/>
        </w:rPr>
      </w:pPr>
      <w:r>
        <w:rPr>
          <w:rFonts w:ascii="Arial" w:hAnsi="Arial" w:eastAsia="Arial" w:cs="Arial"/>
          <w:color w:val="000000"/>
          <w:sz w:val="24"/>
        </w:rPr>
      </w:r>
      <w:r>
        <w:rPr>
          <w:rFonts w:ascii="Arial" w:hAnsi="Arial" w:eastAsia="Arial" w:cs="Arial"/>
          <w:color w:val="000000"/>
          <w:sz w:val="24"/>
        </w:rPr>
        <w:t xml:space="preserve">A solução permitirá a geração de relatórios detalhados de desempenho de serviço, informando quais os serviços mais executados em determinado período de tempo e ordem descendente.</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sz w:val="24"/>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rPr>
      </w:pPr>
      <w:r>
        <w:rPr>
          <w:rFonts w:ascii="Arial" w:hAnsi="Arial" w:eastAsia="Arial" w:cs="Arial"/>
          <w:color w:val="000000"/>
          <w:sz w:val="24"/>
        </w:rPr>
        <w:t xml:space="preserve">Prioridade:  ( )Essencial  ( )Importante  ( )Desejável</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pPr>
      <w:r/>
      <w:r>
        <w:rPr>
          <w:rFonts w:ascii="Times New Roman" w:hAnsi="Times New Roman" w:eastAsia="Times New Roman" w:cs="Times New Roman"/>
          <w:sz w:val="24"/>
        </w:rPr>
      </w:r>
    </w:p>
    <w:p>
      <w:pPr>
        <w:pStyle w:val="999"/>
        <w:pBdr/>
        <w:spacing/>
        <w:ind w:left="0"/>
        <w:rPr>
          <w:highlight w:val="none"/>
          <w:lang w:eastAsia="pt-BR"/>
        </w:rPr>
      </w:pPr>
      <w:r>
        <w:rPr>
          <w:lang w:eastAsia="pt-BR"/>
        </w:rPr>
      </w:r>
      <w:r>
        <w:rPr>
          <w:highlight w:val="none"/>
          <w:lang w:eastAsia="pt-BR"/>
        </w:rPr>
      </w:r>
      <w:r>
        <w:rPr>
          <w:highlight w:val="none"/>
          <w:lang w:eastAsia="pt-BR"/>
        </w:rPr>
      </w:r>
    </w:p>
    <w:p>
      <w:pPr>
        <w:pStyle w:val="999"/>
        <w:numPr>
          <w:ilvl w:val="0"/>
          <w:numId w:val="6"/>
        </w:numPr>
        <w:pBdr/>
        <w:spacing/>
        <w:ind/>
        <w:rPr>
          <w:rFonts w:ascii="Segoe UI" w:hAnsi="Segoe UI" w:cs="Segoe UI"/>
          <w:b/>
          <w:sz w:val="24"/>
          <w:szCs w:val="24"/>
        </w:rPr>
      </w:pPr>
      <w:r>
        <w:rPr>
          <w:rFonts w:ascii="Segoe UI" w:hAnsi="Segoe UI" w:cs="Segoe UI"/>
          <w:b/>
          <w:sz w:val="24"/>
          <w:szCs w:val="24"/>
        </w:rPr>
        <w:t xml:space="preserve">Requisitos não funcionais</w:t>
      </w:r>
      <w:r>
        <w:rPr>
          <w:rFonts w:ascii="Segoe UI" w:hAnsi="Segoe UI" w:cs="Segoe UI"/>
          <w:b/>
          <w:sz w:val="24"/>
          <w:szCs w:val="24"/>
        </w:rPr>
      </w:r>
      <w:r>
        <w:rPr>
          <w:rFonts w:ascii="Segoe UI" w:hAnsi="Segoe UI" w:cs="Segoe UI"/>
          <w:b/>
          <w:sz w:val="24"/>
          <w:szCs w:val="24"/>
        </w:rPr>
      </w:r>
    </w:p>
    <w:p>
      <w:pPr>
        <w:pBdr/>
        <w:spacing w:after="0" w:afterAutospacing="0" w:line="259" w:lineRule="auto"/>
        <w:ind w:firstLine="0" w:left="0"/>
        <w:jc w:val="left"/>
        <w:rPr>
          <w:b/>
          <w:bCs/>
          <w:color w:val="000000" w:themeColor="text1"/>
          <w:u w:val="none"/>
        </w:rPr>
      </w:pPr>
      <w:r>
        <w:rPr>
          <w:rFonts w:ascii="Segoe UI" w:hAnsi="Segoe UI" w:cs="Segoe UI"/>
          <w:b/>
          <w:bCs/>
          <w:color w:val="000000" w:themeColor="text1"/>
          <w:sz w:val="20"/>
          <w:szCs w:val="20"/>
          <w:highlight w:val="none"/>
          <w:u w:val="none"/>
        </w:rPr>
        <w:t xml:space="preserve">[RNF 01] Simplicidade do sistema</w:t>
      </w:r>
      <w:r>
        <w:rPr>
          <w:b/>
          <w:bCs/>
          <w:color w:val="000000" w:themeColor="text1"/>
          <w:u w:val="none"/>
        </w:rPr>
      </w:r>
    </w:p>
    <w:p>
      <w:pPr>
        <w:pBdr/>
        <w:spacing w:after="0" w:afterAutospacing="0" w:line="259" w:lineRule="auto"/>
        <w:ind w:firstLine="0" w:left="0"/>
        <w:jc w:val="both"/>
        <w:rPr>
          <w:color w:val="000000" w:themeColor="text1"/>
          <w:u w:val="none"/>
        </w:rPr>
      </w:pPr>
      <w:r>
        <w:rPr>
          <w:rFonts w:ascii="Segoe UI" w:hAnsi="Segoe UI" w:cs="Segoe UI"/>
          <w:b w:val="0"/>
          <w:bCs w:val="0"/>
          <w:color w:val="000000" w:themeColor="text1"/>
          <w:sz w:val="20"/>
          <w:szCs w:val="20"/>
          <w:highlight w:val="none"/>
          <w:u w:val="none"/>
        </w:rPr>
        <w:t xml:space="preserve">A solução deve ser intuitiva e fácil de usar, com uma interface limpa e acessível, especialmente para operadores e administradores.</w:t>
      </w:r>
      <w:r>
        <w:rPr>
          <w:color w:val="000000" w:themeColor="text1"/>
          <w:u w:val="none"/>
        </w:rPr>
      </w:r>
    </w:p>
    <w:p>
      <w:pPr>
        <w:pBdr/>
        <w:spacing w:after="0" w:afterAutospacing="0" w:line="259" w:lineRule="auto"/>
        <w:ind w:firstLine="0" w:left="0"/>
        <w:jc w:val="both"/>
        <w:rPr>
          <w:rFonts w:ascii="Segoe UI" w:hAnsi="Segoe UI" w:cs="Segoe UI"/>
          <w:b w:val="0"/>
          <w:bCs w:val="0"/>
          <w:color w:val="000000" w:themeColor="text1"/>
          <w:sz w:val="20"/>
          <w:szCs w:val="20"/>
          <w:highlight w:val="none"/>
          <w:u w:val="none"/>
        </w:rPr>
      </w:pPr>
      <w:r>
        <w:rPr>
          <w:rFonts w:ascii="Segoe UI" w:hAnsi="Segoe UI" w:cs="Segoe UI"/>
          <w:b w:val="0"/>
          <w:bCs w:val="0"/>
          <w:color w:val="000000" w:themeColor="text1"/>
          <w:sz w:val="20"/>
          <w:szCs w:val="20"/>
          <w:highlight w:val="none"/>
          <w:u w:val="none"/>
        </w:rPr>
      </w:r>
      <w:r>
        <w:rPr>
          <w:color w:val="000000" w:themeColor="text1"/>
          <w:u w:val="none"/>
        </w:rPr>
      </w:r>
      <w:r>
        <w:rPr>
          <w:rFonts w:ascii="Segoe UI" w:hAnsi="Segoe UI" w:cs="Segoe UI"/>
          <w:b w:val="0"/>
          <w:bCs w:val="0"/>
          <w:color w:val="000000" w:themeColor="text1"/>
          <w:sz w:val="20"/>
          <w:szCs w:val="20"/>
          <w:highlight w:val="none"/>
          <w:u w:val="none"/>
        </w:rPr>
      </w:r>
    </w:p>
    <w:p>
      <w:pPr>
        <w:pBdr/>
        <w:spacing w:after="0" w:afterAutospacing="0" w:line="259" w:lineRule="auto"/>
        <w:ind w:firstLine="0" w:left="0"/>
        <w:jc w:val="both"/>
        <w:rPr>
          <w:rFonts w:ascii="Segoe UI" w:hAnsi="Segoe UI" w:cs="Segoe UI"/>
          <w:b w:val="0"/>
          <w:bCs w:val="0"/>
          <w:color w:val="000000" w:themeColor="text1"/>
          <w:sz w:val="20"/>
          <w:szCs w:val="20"/>
          <w:u w:val="none"/>
        </w:rPr>
      </w:pPr>
      <w:r>
        <w:rPr>
          <w:rFonts w:ascii="Segoe UI" w:hAnsi="Segoe UI" w:cs="Segoe UI"/>
          <w:b w:val="0"/>
          <w:bCs w:val="0"/>
          <w:color w:val="000000" w:themeColor="text1"/>
          <w:sz w:val="20"/>
          <w:szCs w:val="20"/>
          <w:highlight w:val="none"/>
          <w:u w:val="none"/>
        </w:rPr>
        <w:t xml:space="preserve">Prioridade:  ( )Essencial  ( )Importante  (x)Desejável</w:t>
      </w:r>
      <w:r>
        <w:rPr>
          <w:color w:val="000000" w:themeColor="text1"/>
          <w:u w:val="none"/>
        </w:rPr>
      </w:r>
      <w:r>
        <w:rPr>
          <w:rFonts w:ascii="Segoe UI" w:hAnsi="Segoe UI" w:cs="Segoe UI"/>
          <w:b w:val="0"/>
          <w:bCs w:val="0"/>
          <w:color w:val="000000" w:themeColor="text1"/>
          <w:sz w:val="20"/>
          <w:szCs w:val="20"/>
          <w:u w:val="none"/>
        </w:rPr>
      </w:r>
    </w:p>
    <w:p>
      <w:pPr>
        <w:pBdr/>
        <w:spacing w:after="0" w:afterAutospacing="0" w:line="259" w:lineRule="auto"/>
        <w:ind w:firstLine="0" w:left="0"/>
        <w:jc w:val="both"/>
        <w:rPr>
          <w:color w:val="000000" w:themeColor="text1"/>
          <w:u w:val="none"/>
        </w:rPr>
      </w:pPr>
      <w:r>
        <w:rPr>
          <w:rFonts w:ascii="Segoe UI" w:hAnsi="Segoe UI" w:cs="Segoe UI"/>
          <w:b w:val="0"/>
          <w:bCs w:val="0"/>
          <w:color w:val="000000" w:themeColor="text1"/>
          <w:sz w:val="20"/>
          <w:szCs w:val="20"/>
          <w:highlight w:val="none"/>
          <w:u w:val="none"/>
        </w:rPr>
      </w:r>
      <w:r>
        <w:rPr>
          <w:color w:val="000000" w:themeColor="text1"/>
          <w:u w:val="none"/>
        </w:rPr>
      </w:r>
    </w:p>
    <w:p>
      <w:pPr>
        <w:pBdr/>
        <w:spacing w:after="0" w:afterAutospacing="0" w:line="259" w:lineRule="auto"/>
        <w:ind w:firstLine="0" w:left="0"/>
        <w:jc w:val="left"/>
        <w:rPr>
          <w:b/>
          <w:bCs/>
          <w:color w:val="000000" w:themeColor="text1"/>
          <w:u w:val="none"/>
        </w:rPr>
      </w:pPr>
      <w:r>
        <w:rPr>
          <w:rFonts w:ascii="Segoe UI" w:hAnsi="Segoe UI" w:cs="Segoe UI"/>
          <w:b/>
          <w:bCs/>
          <w:color w:val="000000" w:themeColor="text1"/>
          <w:sz w:val="20"/>
          <w:szCs w:val="20"/>
          <w:highlight w:val="none"/>
          <w:u w:val="none"/>
        </w:rPr>
        <w:t xml:space="preserve">[RNF 02] Backup de Dados</w:t>
      </w:r>
      <w:r>
        <w:rPr>
          <w:b/>
          <w:bCs/>
          <w:color w:val="000000" w:themeColor="text1"/>
          <w:u w:val="none"/>
        </w:rPr>
      </w:r>
    </w:p>
    <w:p>
      <w:pPr>
        <w:pBdr/>
        <w:spacing w:after="0" w:afterAutospacing="0" w:line="259" w:lineRule="auto"/>
        <w:ind w:firstLine="0" w:left="0"/>
        <w:jc w:val="both"/>
        <w:rPr>
          <w:color w:val="000000" w:themeColor="text1"/>
          <w:u w:val="none"/>
        </w:rPr>
      </w:pPr>
      <w:r>
        <w:rPr>
          <w:rFonts w:ascii="Segoe UI" w:hAnsi="Segoe UI" w:cs="Segoe UI"/>
          <w:b w:val="0"/>
          <w:bCs w:val="0"/>
          <w:color w:val="000000" w:themeColor="text1"/>
          <w:sz w:val="20"/>
          <w:szCs w:val="20"/>
          <w:highlight w:val="none"/>
          <w:u w:val="none"/>
        </w:rPr>
        <w:t xml:space="preserve">A solução deverá realizar backups automáticos dos dados, garantindo a integridade e segurança da informação.</w:t>
      </w:r>
      <w:r>
        <w:rPr>
          <w:color w:val="000000" w:themeColor="text1"/>
          <w:u w:val="none"/>
        </w:rPr>
      </w:r>
    </w:p>
    <w:p>
      <w:pPr>
        <w:pBdr/>
        <w:spacing w:after="0" w:afterAutospacing="0" w:line="259" w:lineRule="auto"/>
        <w:ind w:firstLine="0" w:left="0"/>
        <w:jc w:val="both"/>
        <w:rPr>
          <w:rFonts w:ascii="Segoe UI" w:hAnsi="Segoe UI" w:cs="Segoe UI"/>
          <w:b w:val="0"/>
          <w:bCs w:val="0"/>
          <w:color w:val="000000" w:themeColor="text1"/>
          <w:sz w:val="20"/>
          <w:szCs w:val="20"/>
          <w:highlight w:val="none"/>
          <w:u w:val="none"/>
        </w:rPr>
      </w:pPr>
      <w:r>
        <w:rPr>
          <w:rFonts w:ascii="Segoe UI" w:hAnsi="Segoe UI" w:cs="Segoe UI"/>
          <w:b w:val="0"/>
          <w:bCs w:val="0"/>
          <w:color w:val="000000" w:themeColor="text1"/>
          <w:sz w:val="20"/>
          <w:szCs w:val="20"/>
          <w:highlight w:val="none"/>
          <w:u w:val="none"/>
        </w:rPr>
      </w:r>
      <w:r>
        <w:rPr>
          <w:color w:val="000000" w:themeColor="text1"/>
          <w:u w:val="none"/>
        </w:rPr>
      </w:r>
      <w:r>
        <w:rPr>
          <w:rFonts w:ascii="Segoe UI" w:hAnsi="Segoe UI" w:cs="Segoe UI"/>
          <w:b w:val="0"/>
          <w:bCs w:val="0"/>
          <w:color w:val="000000" w:themeColor="text1"/>
          <w:sz w:val="20"/>
          <w:szCs w:val="20"/>
          <w:highlight w:val="none"/>
          <w:u w:val="none"/>
        </w:rPr>
      </w:r>
    </w:p>
    <w:p>
      <w:pPr>
        <w:pBdr/>
        <w:spacing w:after="0" w:afterAutospacing="0" w:line="259" w:lineRule="auto"/>
        <w:ind w:firstLine="0" w:left="0"/>
        <w:jc w:val="both"/>
        <w:rPr>
          <w:rFonts w:ascii="Segoe UI" w:hAnsi="Segoe UI" w:cs="Segoe UI"/>
          <w:b w:val="0"/>
          <w:bCs w:val="0"/>
          <w:color w:val="000000" w:themeColor="text1"/>
          <w:sz w:val="20"/>
          <w:szCs w:val="20"/>
          <w:u w:val="none"/>
        </w:rPr>
      </w:pPr>
      <w:r>
        <w:rPr>
          <w:rFonts w:ascii="Segoe UI" w:hAnsi="Segoe UI" w:cs="Segoe UI"/>
          <w:b w:val="0"/>
          <w:bCs w:val="0"/>
          <w:color w:val="000000" w:themeColor="text1"/>
          <w:sz w:val="20"/>
          <w:szCs w:val="20"/>
          <w:highlight w:val="none"/>
          <w:u w:val="none"/>
        </w:rPr>
        <w:t xml:space="preserve">Prioridade:  ( )Essencial  ( )Importante  (x)Desejável</w:t>
      </w:r>
      <w:r>
        <w:rPr>
          <w:color w:val="000000" w:themeColor="text1"/>
          <w:u w:val="none"/>
        </w:rPr>
      </w:r>
      <w:r>
        <w:rPr>
          <w:rFonts w:ascii="Segoe UI" w:hAnsi="Segoe UI" w:cs="Segoe UI"/>
          <w:b w:val="0"/>
          <w:bCs w:val="0"/>
          <w:color w:val="000000" w:themeColor="text1"/>
          <w:sz w:val="20"/>
          <w:szCs w:val="20"/>
          <w:u w:val="none"/>
        </w:rPr>
      </w:r>
    </w:p>
    <w:p>
      <w:pPr>
        <w:pBdr/>
        <w:spacing w:after="0" w:afterAutospacing="0" w:line="259" w:lineRule="auto"/>
        <w:ind w:firstLine="0" w:left="0"/>
        <w:jc w:val="both"/>
        <w:rPr>
          <w:b w:val="0"/>
          <w:bCs w:val="0"/>
          <w:color w:val="000000" w:themeColor="text1"/>
          <w:u w:val="none"/>
        </w:rPr>
      </w:pPr>
      <w:r>
        <w:rPr>
          <w:rFonts w:ascii="Segoe UI" w:hAnsi="Segoe UI" w:cs="Segoe UI"/>
          <w:b w:val="0"/>
          <w:bCs w:val="0"/>
          <w:color w:val="000000" w:themeColor="text1"/>
          <w:sz w:val="20"/>
          <w:szCs w:val="20"/>
          <w:highlight w:val="none"/>
          <w:u w:val="none"/>
        </w:rPr>
      </w:r>
      <w:r>
        <w:rPr>
          <w:rFonts w:ascii="Segoe UI" w:hAnsi="Segoe UI" w:cs="Segoe UI"/>
          <w:b w:val="0"/>
          <w:bCs w:val="0"/>
          <w:color w:val="000000" w:themeColor="text1"/>
          <w:sz w:val="20"/>
          <w:szCs w:val="20"/>
          <w:highlight w:val="none"/>
          <w:u w:val="none"/>
        </w:rPr>
      </w:r>
    </w:p>
    <w:p>
      <w:pPr>
        <w:pBdr/>
        <w:spacing w:after="0" w:afterAutospacing="0" w:line="259" w:lineRule="auto"/>
        <w:ind w:firstLine="0" w:left="0"/>
        <w:jc w:val="left"/>
        <w:rPr>
          <w:b/>
          <w:bCs/>
          <w:color w:val="000000" w:themeColor="text1"/>
          <w:u w:val="none"/>
        </w:rPr>
      </w:pPr>
      <w:r>
        <w:rPr>
          <w:rFonts w:ascii="Segoe UI" w:hAnsi="Segoe UI" w:cs="Segoe UI"/>
          <w:b/>
          <w:bCs/>
          <w:color w:val="000000" w:themeColor="text1"/>
          <w:sz w:val="20"/>
          <w:szCs w:val="20"/>
          <w:highlight w:val="none"/>
          <w:u w:val="none"/>
        </w:rPr>
        <w:t xml:space="preserve">[RNF 08] Feedback visual</w:t>
      </w:r>
      <w:r>
        <w:rPr>
          <w:b/>
          <w:bCs/>
          <w:color w:val="000000" w:themeColor="text1"/>
          <w:u w:val="none"/>
        </w:rPr>
      </w:r>
    </w:p>
    <w:p>
      <w:pPr>
        <w:pBdr/>
        <w:spacing w:after="0" w:afterAutospacing="0" w:line="259" w:lineRule="auto"/>
        <w:ind w:firstLine="0" w:left="0"/>
        <w:jc w:val="both"/>
        <w:rPr>
          <w:color w:val="000000" w:themeColor="text1"/>
          <w:u w:val="none"/>
        </w:rPr>
      </w:pPr>
      <w:r>
        <w:rPr>
          <w:rFonts w:ascii="Segoe UI" w:hAnsi="Segoe UI" w:cs="Segoe UI"/>
          <w:b w:val="0"/>
          <w:bCs w:val="0"/>
          <w:color w:val="000000" w:themeColor="text1"/>
          <w:sz w:val="20"/>
          <w:szCs w:val="20"/>
          <w:highlight w:val="none"/>
          <w:u w:val="none"/>
        </w:rPr>
        <w:t xml:space="preserve">A solução deve fornecer feedback visual claro e informativo, alterando a referência de "administrador" para "operador".</w:t>
      </w:r>
      <w:r>
        <w:rPr>
          <w:color w:val="000000" w:themeColor="text1"/>
          <w:u w:val="none"/>
        </w:rPr>
      </w:r>
    </w:p>
    <w:p>
      <w:pPr>
        <w:pBdr/>
        <w:spacing w:after="0" w:afterAutospacing="0" w:line="259" w:lineRule="auto"/>
        <w:ind w:firstLine="0" w:left="0"/>
        <w:jc w:val="both"/>
        <w:rPr>
          <w:rFonts w:ascii="Segoe UI" w:hAnsi="Segoe UI" w:cs="Segoe UI"/>
          <w:b w:val="0"/>
          <w:bCs w:val="0"/>
          <w:color w:val="000000" w:themeColor="text1"/>
          <w:sz w:val="20"/>
          <w:szCs w:val="20"/>
          <w:highlight w:val="none"/>
          <w:u w:val="none"/>
        </w:rPr>
      </w:pPr>
      <w:r>
        <w:rPr>
          <w:rFonts w:ascii="Segoe UI" w:hAnsi="Segoe UI" w:cs="Segoe UI"/>
          <w:b w:val="0"/>
          <w:bCs w:val="0"/>
          <w:color w:val="000000" w:themeColor="text1"/>
          <w:sz w:val="20"/>
          <w:szCs w:val="20"/>
          <w:highlight w:val="none"/>
          <w:u w:val="none"/>
        </w:rPr>
      </w:r>
      <w:r>
        <w:rPr>
          <w:color w:val="000000" w:themeColor="text1"/>
          <w:u w:val="none"/>
        </w:rPr>
      </w:r>
      <w:r>
        <w:rPr>
          <w:rFonts w:ascii="Segoe UI" w:hAnsi="Segoe UI" w:cs="Segoe UI"/>
          <w:b w:val="0"/>
          <w:bCs w:val="0"/>
          <w:color w:val="000000" w:themeColor="text1"/>
          <w:sz w:val="20"/>
          <w:szCs w:val="20"/>
          <w:highlight w:val="none"/>
          <w:u w:val="none"/>
        </w:rPr>
      </w:r>
    </w:p>
    <w:p>
      <w:pPr>
        <w:pBdr/>
        <w:spacing w:after="0" w:afterAutospacing="0" w:line="259" w:lineRule="auto"/>
        <w:ind w:firstLine="0" w:left="0"/>
        <w:jc w:val="both"/>
        <w:rPr>
          <w:rFonts w:ascii="Segoe UI" w:hAnsi="Segoe UI" w:cs="Segoe UI"/>
          <w:b w:val="0"/>
          <w:bCs w:val="0"/>
          <w:color w:val="000000" w:themeColor="text1"/>
          <w:sz w:val="20"/>
          <w:szCs w:val="20"/>
          <w:u w:val="none"/>
        </w:rPr>
      </w:pPr>
      <w:r>
        <w:rPr>
          <w:rFonts w:ascii="Segoe UI" w:hAnsi="Segoe UI" w:cs="Segoe UI"/>
          <w:b w:val="0"/>
          <w:bCs w:val="0"/>
          <w:color w:val="000000" w:themeColor="text1"/>
          <w:sz w:val="20"/>
          <w:szCs w:val="20"/>
          <w:highlight w:val="none"/>
          <w:u w:val="none"/>
        </w:rPr>
        <w:t xml:space="preserve">Prioridade:  ( )Essencial  ( )Importante  (x)Desejável</w:t>
      </w:r>
      <w:r>
        <w:rPr>
          <w:color w:val="000000" w:themeColor="text1"/>
          <w:u w:val="none"/>
        </w:rPr>
      </w:r>
      <w:r>
        <w:rPr>
          <w:rFonts w:ascii="Segoe UI" w:hAnsi="Segoe UI" w:cs="Segoe UI"/>
          <w:b w:val="0"/>
          <w:bCs w:val="0"/>
          <w:color w:val="000000" w:themeColor="text1"/>
          <w:sz w:val="20"/>
          <w:szCs w:val="20"/>
          <w:u w:val="none"/>
        </w:rPr>
      </w:r>
    </w:p>
    <w:p>
      <w:pPr>
        <w:pBdr/>
        <w:spacing w:after="0" w:afterAutospacing="0" w:line="259" w:lineRule="auto"/>
        <w:ind w:firstLine="0" w:left="0"/>
        <w:jc w:val="both"/>
        <w:rPr>
          <w:color w:val="000000" w:themeColor="text1"/>
          <w:u w:val="none"/>
        </w:rPr>
      </w:pPr>
      <w:r>
        <w:rPr>
          <w:rFonts w:ascii="Segoe UI" w:hAnsi="Segoe UI" w:cs="Segoe UI"/>
          <w:b w:val="0"/>
          <w:bCs w:val="0"/>
          <w:color w:val="000000" w:themeColor="text1"/>
          <w:sz w:val="20"/>
          <w:szCs w:val="20"/>
          <w:highlight w:val="none"/>
          <w:u w:val="none"/>
        </w:rPr>
      </w:r>
      <w:r>
        <w:rPr>
          <w:color w:val="000000" w:themeColor="text1"/>
          <w:u w:val="none"/>
        </w:rPr>
      </w:r>
    </w:p>
    <w:p>
      <w:pPr>
        <w:pBdr/>
        <w:spacing w:after="0" w:afterAutospacing="0" w:line="259" w:lineRule="auto"/>
        <w:ind w:firstLine="0" w:left="0"/>
        <w:jc w:val="left"/>
        <w:rPr>
          <w:b/>
          <w:bCs/>
          <w:color w:val="000000" w:themeColor="text1"/>
          <w:u w:val="none"/>
        </w:rPr>
      </w:pPr>
      <w:r>
        <w:rPr>
          <w:rFonts w:ascii="Segoe UI" w:hAnsi="Segoe UI" w:cs="Segoe UI"/>
          <w:b/>
          <w:bCs/>
          <w:color w:val="000000" w:themeColor="text1"/>
          <w:sz w:val="20"/>
          <w:szCs w:val="20"/>
          <w:highlight w:val="none"/>
          <w:u w:val="none"/>
        </w:rPr>
        <w:t xml:space="preserve">[RNF nn] Validação de endereços</w:t>
      </w:r>
      <w:r>
        <w:rPr>
          <w:b/>
          <w:bCs/>
          <w:color w:val="000000" w:themeColor="text1"/>
          <w:u w:val="none"/>
        </w:rPr>
      </w:r>
    </w:p>
    <w:p>
      <w:pPr>
        <w:pBdr/>
        <w:spacing w:after="0" w:afterAutospacing="0" w:line="259" w:lineRule="auto"/>
        <w:ind w:firstLine="0" w:left="0"/>
        <w:jc w:val="both"/>
        <w:rPr>
          <w:color w:val="000000" w:themeColor="text1"/>
          <w:u w:val="none"/>
        </w:rPr>
      </w:pPr>
      <w:r>
        <w:rPr>
          <w:rFonts w:ascii="Segoe UI" w:hAnsi="Segoe UI" w:cs="Segoe UI"/>
          <w:b w:val="0"/>
          <w:bCs w:val="0"/>
          <w:color w:val="000000" w:themeColor="text1"/>
          <w:sz w:val="20"/>
          <w:szCs w:val="20"/>
          <w:highlight w:val="none"/>
          <w:u w:val="none"/>
        </w:rPr>
        <w:t xml:space="preserve">A solução deverá verificar as informações de endereço, impedindo o Utilizador de cadastrar um endereço contendo caracteres especiais, como "!", "@", "#", "$", e outros.</w:t>
      </w:r>
      <w:r>
        <w:rPr>
          <w:color w:val="000000" w:themeColor="text1"/>
          <w:u w:val="none"/>
        </w:rPr>
      </w:r>
    </w:p>
    <w:p>
      <w:pPr>
        <w:pBdr/>
        <w:spacing w:after="0" w:afterAutospacing="0" w:line="259" w:lineRule="auto"/>
        <w:ind w:firstLine="0" w:left="0"/>
        <w:jc w:val="both"/>
        <w:rPr>
          <w:color w:val="000000" w:themeColor="text1"/>
          <w:u w:val="none"/>
        </w:rPr>
      </w:pPr>
      <w:r>
        <w:rPr>
          <w:rFonts w:ascii="Segoe UI" w:hAnsi="Segoe UI" w:cs="Segoe UI"/>
          <w:b w:val="0"/>
          <w:bCs w:val="0"/>
          <w:color w:val="000000" w:themeColor="text1"/>
          <w:sz w:val="20"/>
          <w:szCs w:val="20"/>
          <w:highlight w:val="none"/>
          <w:u w:val="none"/>
        </w:rPr>
      </w:r>
      <w:r>
        <w:rPr>
          <w:color w:val="000000" w:themeColor="text1"/>
          <w:u w:val="none"/>
        </w:rPr>
      </w:r>
    </w:p>
    <w:p>
      <w:pPr>
        <w:pBdr/>
        <w:spacing w:after="0" w:afterAutospacing="0" w:line="259" w:lineRule="auto"/>
        <w:ind w:firstLine="0" w:left="0"/>
        <w:jc w:val="both"/>
        <w:rPr>
          <w:color w:val="000000" w:themeColor="text1"/>
          <w:u w:val="none"/>
        </w:rPr>
      </w:pPr>
      <w:r>
        <w:rPr>
          <w:rFonts w:ascii="Segoe UI" w:hAnsi="Segoe UI" w:cs="Segoe UI"/>
          <w:b w:val="0"/>
          <w:bCs w:val="0"/>
          <w:color w:val="000000" w:themeColor="text1"/>
          <w:sz w:val="20"/>
          <w:szCs w:val="20"/>
          <w:highlight w:val="none"/>
          <w:u w:val="none"/>
        </w:rPr>
        <w:t xml:space="preserve">Prioridade:  ( )Essencial  ( )Importante  ( )Desejável</w:t>
      </w:r>
      <w:r>
        <w:rPr>
          <w:color w:val="000000" w:themeColor="text1"/>
          <w:u w:val="none"/>
        </w:rPr>
      </w:r>
    </w:p>
    <w:p>
      <w:pPr>
        <w:pBdr/>
        <w:spacing w:after="0" w:afterAutospacing="0" w:line="259" w:lineRule="auto"/>
        <w:ind w:firstLine="0" w:left="0"/>
        <w:jc w:val="both"/>
        <w:rPr>
          <w:color w:val="000000" w:themeColor="text1"/>
          <w:u w:val="none"/>
        </w:rPr>
      </w:pPr>
      <w:r>
        <w:rPr>
          <w:rFonts w:ascii="Segoe UI" w:hAnsi="Segoe UI" w:cs="Segoe UI"/>
          <w:b w:val="0"/>
          <w:bCs w:val="0"/>
          <w:color w:val="000000" w:themeColor="text1"/>
          <w:sz w:val="20"/>
          <w:szCs w:val="20"/>
          <w:highlight w:val="none"/>
          <w:u w:val="none"/>
        </w:rPr>
      </w:r>
      <w:r>
        <w:rPr>
          <w:color w:val="000000" w:themeColor="text1"/>
          <w:u w:val="none"/>
        </w:rPr>
      </w:r>
    </w:p>
    <w:p>
      <w:pPr>
        <w:pBdr/>
        <w:spacing w:after="0" w:afterAutospacing="0" w:line="259" w:lineRule="auto"/>
        <w:ind w:firstLine="0" w:left="0"/>
        <w:jc w:val="left"/>
        <w:rPr>
          <w:b/>
          <w:bCs/>
          <w:color w:val="000000" w:themeColor="text1"/>
          <w:u w:val="none"/>
        </w:rPr>
      </w:pPr>
      <w:r>
        <w:rPr>
          <w:rFonts w:ascii="Segoe UI" w:hAnsi="Segoe UI" w:cs="Segoe UI"/>
          <w:b/>
          <w:bCs/>
          <w:color w:val="000000" w:themeColor="text1"/>
          <w:sz w:val="20"/>
          <w:szCs w:val="20"/>
          <w:highlight w:val="none"/>
          <w:u w:val="none"/>
        </w:rPr>
        <w:t xml:space="preserve">[RNF nn] Exibição de serviços selecionáveis</w:t>
      </w:r>
      <w:r>
        <w:rPr>
          <w:b/>
          <w:bCs/>
          <w:color w:val="000000" w:themeColor="text1"/>
          <w:u w:val="none"/>
        </w:rPr>
      </w:r>
    </w:p>
    <w:p>
      <w:pPr>
        <w:pBdr/>
        <w:spacing w:after="0" w:afterAutospacing="0" w:line="259" w:lineRule="auto"/>
        <w:ind w:firstLine="0" w:left="0"/>
        <w:jc w:val="both"/>
        <w:rPr>
          <w:color w:val="000000" w:themeColor="text1"/>
          <w:u w:val="none"/>
        </w:rPr>
      </w:pPr>
      <w:r>
        <w:rPr>
          <w:rFonts w:ascii="Segoe UI" w:hAnsi="Segoe UI" w:cs="Segoe UI"/>
          <w:b w:val="0"/>
          <w:bCs w:val="0"/>
          <w:color w:val="000000" w:themeColor="text1"/>
          <w:sz w:val="20"/>
          <w:szCs w:val="20"/>
          <w:highlight w:val="none"/>
          <w:u w:val="none"/>
        </w:rPr>
        <w:t xml:space="preserve">A Solução deverá exibir com prioridade os serviços que sejam compatíveis com os Pets adicionados durante o cadastro de agendamentos e serviços realizados, verificando as restrições existentes em cada serviço listado. Os serviços incompatíveis deverão ser li</w:t>
      </w:r>
      <w:r>
        <w:rPr>
          <w:rFonts w:ascii="Segoe UI" w:hAnsi="Segoe UI" w:cs="Segoe UI"/>
          <w:b w:val="0"/>
          <w:bCs w:val="0"/>
          <w:color w:val="000000" w:themeColor="text1"/>
          <w:sz w:val="20"/>
          <w:szCs w:val="20"/>
          <w:highlight w:val="none"/>
          <w:u w:val="none"/>
        </w:rPr>
        <w:t xml:space="preserve">stados, mas com a menor prioridade.</w:t>
      </w:r>
      <w:r>
        <w:rPr>
          <w:color w:val="000000" w:themeColor="text1"/>
          <w:u w:val="none"/>
        </w:rPr>
      </w:r>
    </w:p>
    <w:p>
      <w:pPr>
        <w:pBdr/>
        <w:spacing w:after="0" w:afterAutospacing="0" w:line="259" w:lineRule="auto"/>
        <w:ind w:firstLine="0" w:left="0"/>
        <w:jc w:val="both"/>
        <w:rPr>
          <w:color w:val="000000" w:themeColor="text1"/>
          <w:u w:val="none"/>
        </w:rPr>
      </w:pPr>
      <w:r>
        <w:rPr>
          <w:rFonts w:ascii="Segoe UI" w:hAnsi="Segoe UI" w:cs="Segoe UI"/>
          <w:b w:val="0"/>
          <w:bCs w:val="0"/>
          <w:color w:val="000000" w:themeColor="text1"/>
          <w:sz w:val="20"/>
          <w:szCs w:val="20"/>
          <w:highlight w:val="none"/>
          <w:u w:val="none"/>
        </w:rPr>
      </w:r>
      <w:r>
        <w:rPr>
          <w:color w:val="000000" w:themeColor="text1"/>
          <w:u w:val="none"/>
        </w:rPr>
      </w:r>
    </w:p>
    <w:p>
      <w:pPr>
        <w:pBdr/>
        <w:spacing w:after="0" w:afterAutospacing="0" w:line="259" w:lineRule="auto"/>
        <w:ind w:firstLine="0" w:left="0"/>
        <w:jc w:val="both"/>
        <w:rPr>
          <w:color w:val="000000" w:themeColor="text1"/>
          <w:u w:val="none"/>
        </w:rPr>
      </w:pPr>
      <w:r>
        <w:rPr>
          <w:rFonts w:ascii="Segoe UI" w:hAnsi="Segoe UI" w:cs="Segoe UI"/>
          <w:b w:val="0"/>
          <w:bCs w:val="0"/>
          <w:color w:val="000000" w:themeColor="text1"/>
          <w:sz w:val="20"/>
          <w:szCs w:val="20"/>
          <w:highlight w:val="none"/>
          <w:u w:val="none"/>
        </w:rPr>
        <w:t xml:space="preserve">Prioridade:  ( )Essencial  ( )Importante  (x)Desejável</w:t>
      </w:r>
      <w:r>
        <w:rPr>
          <w:color w:val="000000" w:themeColor="text1"/>
          <w:u w:val="none"/>
        </w:rPr>
      </w:r>
    </w:p>
    <w:p>
      <w:pPr>
        <w:pBdr/>
        <w:spacing w:after="0" w:afterAutospacing="0" w:line="259" w:lineRule="auto"/>
        <w:ind w:firstLine="0" w:left="0"/>
        <w:jc w:val="both"/>
        <w:rPr>
          <w:color w:val="000000" w:themeColor="text1"/>
          <w:u w:val="none"/>
        </w:rPr>
      </w:pPr>
      <w:r>
        <w:rPr>
          <w:rFonts w:ascii="Segoe UI" w:hAnsi="Segoe UI" w:cs="Segoe UI"/>
          <w:b w:val="0"/>
          <w:bCs w:val="0"/>
          <w:color w:val="000000" w:themeColor="text1"/>
          <w:sz w:val="20"/>
          <w:szCs w:val="20"/>
          <w:highlight w:val="none"/>
          <w:u w:val="none"/>
        </w:rPr>
      </w:r>
      <w:r>
        <w:rPr>
          <w:color w:val="000000" w:themeColor="text1"/>
          <w:u w:val="none"/>
        </w:rPr>
      </w:r>
    </w:p>
    <w:p>
      <w:pPr>
        <w:pBdr/>
        <w:spacing w:after="0" w:afterAutospacing="0" w:line="259" w:lineRule="auto"/>
        <w:ind w:firstLine="0" w:left="0"/>
        <w:jc w:val="left"/>
        <w:rPr>
          <w:b/>
          <w:bCs/>
          <w:color w:val="000000" w:themeColor="text1"/>
          <w:u w:val="none"/>
        </w:rPr>
      </w:pPr>
      <w:r>
        <w:rPr>
          <w:rFonts w:ascii="Segoe UI" w:hAnsi="Segoe UI" w:cs="Segoe UI"/>
          <w:b/>
          <w:bCs/>
          <w:color w:val="000000" w:themeColor="text1"/>
          <w:sz w:val="20"/>
          <w:szCs w:val="20"/>
          <w:highlight w:val="none"/>
          <w:u w:val="none"/>
        </w:rPr>
        <w:t xml:space="preserve">[RNF nn] Seleção de serviços para agendamento e cadastro manual de serviço executado</w:t>
      </w:r>
      <w:r>
        <w:rPr>
          <w:b/>
          <w:bCs/>
          <w:color w:val="000000" w:themeColor="text1"/>
          <w:u w:val="none"/>
        </w:rPr>
      </w:r>
    </w:p>
    <w:p>
      <w:pPr>
        <w:pBdr/>
        <w:spacing w:after="0" w:afterAutospacing="0" w:line="259" w:lineRule="auto"/>
        <w:ind w:firstLine="0" w:left="0"/>
        <w:jc w:val="both"/>
        <w:rPr>
          <w:color w:val="000000" w:themeColor="text1"/>
          <w:u w:val="none"/>
        </w:rPr>
      </w:pPr>
      <w:r>
        <w:rPr>
          <w:rFonts w:ascii="Segoe UI" w:hAnsi="Segoe UI" w:cs="Segoe UI"/>
          <w:b w:val="0"/>
          <w:bCs w:val="0"/>
          <w:color w:val="000000" w:themeColor="text1"/>
          <w:sz w:val="20"/>
          <w:szCs w:val="20"/>
          <w:highlight w:val="none"/>
          <w:u w:val="none"/>
        </w:rPr>
        <w:t xml:space="preserve">A solução deverá garantir o cumprimento das restrições do serviço selecionado para um agendamento ou serviço executado, verificando as espécies e a quantidade de Pets participantes do mesmo dono. Ao Utilizador selecionar um serviço com restrições incompatív</w:t>
      </w:r>
      <w:r>
        <w:rPr>
          <w:rFonts w:ascii="Segoe UI" w:hAnsi="Segoe UI" w:cs="Segoe UI"/>
          <w:b w:val="0"/>
          <w:bCs w:val="0"/>
          <w:color w:val="000000" w:themeColor="text1"/>
          <w:sz w:val="20"/>
          <w:szCs w:val="20"/>
          <w:highlight w:val="none"/>
          <w:u w:val="none"/>
        </w:rPr>
        <w:t xml:space="preserve">eis com os pets participantes, a Solução deverá exibir uma mensagem de erro informando o motivo. Se o serviço em questão possuir ambas as restrições de espécie e número de participantes definidas, a Solução deverá garantir que todos os particantes sejam da </w:t>
      </w:r>
      <w:r>
        <w:rPr>
          <w:rFonts w:ascii="Segoe UI" w:hAnsi="Segoe UI" w:cs="Segoe UI"/>
          <w:b w:val="0"/>
          <w:bCs w:val="0"/>
          <w:color w:val="000000" w:themeColor="text1"/>
          <w:sz w:val="20"/>
          <w:szCs w:val="20"/>
          <w:highlight w:val="none"/>
          <w:u w:val="none"/>
        </w:rPr>
        <w:t xml:space="preserve">mesma espécie.</w:t>
      </w:r>
      <w:r>
        <w:rPr>
          <w:color w:val="000000" w:themeColor="text1"/>
          <w:u w:val="none"/>
        </w:rPr>
      </w:r>
    </w:p>
    <w:p>
      <w:pPr>
        <w:pBdr/>
        <w:spacing w:after="0" w:afterAutospacing="0" w:line="259" w:lineRule="auto"/>
        <w:ind w:firstLine="0" w:left="0"/>
        <w:jc w:val="both"/>
        <w:rPr>
          <w:color w:val="000000" w:themeColor="text1"/>
          <w:u w:val="none"/>
        </w:rPr>
      </w:pPr>
      <w:r>
        <w:rPr>
          <w:rFonts w:ascii="Segoe UI" w:hAnsi="Segoe UI" w:cs="Segoe UI"/>
          <w:b w:val="0"/>
          <w:bCs w:val="0"/>
          <w:color w:val="000000" w:themeColor="text1"/>
          <w:sz w:val="20"/>
          <w:szCs w:val="20"/>
          <w:highlight w:val="none"/>
          <w:u w:val="none"/>
        </w:rPr>
      </w:r>
      <w:r>
        <w:rPr>
          <w:color w:val="000000" w:themeColor="text1"/>
          <w:u w:val="none"/>
        </w:rPr>
      </w:r>
    </w:p>
    <w:p>
      <w:pPr>
        <w:pBdr/>
        <w:spacing w:after="0" w:afterAutospacing="0" w:line="259" w:lineRule="auto"/>
        <w:ind w:firstLine="0" w:left="0"/>
        <w:jc w:val="both"/>
        <w:rPr>
          <w:color w:val="000000" w:themeColor="text1"/>
          <w:u w:val="none"/>
        </w:rPr>
      </w:pPr>
      <w:r>
        <w:rPr>
          <w:rFonts w:ascii="Segoe UI" w:hAnsi="Segoe UI" w:cs="Segoe UI"/>
          <w:b w:val="0"/>
          <w:bCs w:val="0"/>
          <w:color w:val="000000" w:themeColor="text1"/>
          <w:sz w:val="20"/>
          <w:szCs w:val="20"/>
          <w:highlight w:val="none"/>
          <w:u w:val="none"/>
        </w:rPr>
        <w:t xml:space="preserve">Prioridade:  ( )Essencial  ( )Importante  (x)Desejável</w:t>
      </w:r>
      <w:r>
        <w:rPr>
          <w:color w:val="000000" w:themeColor="text1"/>
          <w:u w:val="none"/>
        </w:rPr>
      </w:r>
    </w:p>
    <w:p>
      <w:pPr>
        <w:pBdr/>
        <w:spacing w:after="0" w:afterAutospacing="0" w:line="259" w:lineRule="auto"/>
        <w:ind w:firstLine="0" w:left="0"/>
        <w:jc w:val="both"/>
        <w:rPr>
          <w:color w:val="000000" w:themeColor="text1"/>
          <w:u w:val="none"/>
        </w:rPr>
      </w:pPr>
      <w:r>
        <w:rPr>
          <w:rFonts w:ascii="Segoe UI" w:hAnsi="Segoe UI" w:cs="Segoe UI"/>
          <w:b w:val="0"/>
          <w:bCs w:val="0"/>
          <w:color w:val="000000" w:themeColor="text1"/>
          <w:sz w:val="20"/>
          <w:szCs w:val="20"/>
          <w:highlight w:val="none"/>
          <w:u w:val="none"/>
        </w:rPr>
      </w:r>
      <w:r>
        <w:rPr>
          <w:color w:val="000000" w:themeColor="text1"/>
          <w:u w:val="none"/>
        </w:rPr>
      </w:r>
    </w:p>
    <w:p>
      <w:pPr>
        <w:pBdr/>
        <w:spacing w:after="0" w:afterAutospacing="0" w:line="259" w:lineRule="auto"/>
        <w:ind w:firstLine="0" w:left="0"/>
        <w:jc w:val="left"/>
        <w:rPr>
          <w:b/>
          <w:bCs/>
          <w:color w:val="000000" w:themeColor="text1"/>
          <w:u w:val="none"/>
        </w:rPr>
      </w:pPr>
      <w:r>
        <w:rPr>
          <w:rFonts w:ascii="Segoe UI" w:hAnsi="Segoe UI" w:cs="Segoe UI"/>
          <w:b/>
          <w:bCs/>
          <w:color w:val="000000" w:themeColor="text1"/>
          <w:sz w:val="20"/>
          <w:szCs w:val="20"/>
          <w:highlight w:val="none"/>
          <w:u w:val="none"/>
        </w:rPr>
        <w:t xml:space="preserve">[RNF nn] Restrição de espécies para serviço</w:t>
      </w:r>
      <w:r>
        <w:rPr>
          <w:b/>
          <w:bCs/>
          <w:color w:val="000000" w:themeColor="text1"/>
          <w:u w:val="none"/>
        </w:rPr>
      </w:r>
    </w:p>
    <w:p>
      <w:pPr>
        <w:pBdr/>
        <w:spacing w:after="0" w:afterAutospacing="0" w:line="259" w:lineRule="auto"/>
        <w:ind w:firstLine="0" w:left="0"/>
        <w:jc w:val="both"/>
        <w:rPr>
          <w:color w:val="000000" w:themeColor="text1"/>
          <w:u w:val="none"/>
        </w:rPr>
      </w:pPr>
      <w:r>
        <w:rPr>
          <w:rFonts w:ascii="Segoe UI" w:hAnsi="Segoe UI" w:cs="Segoe UI"/>
          <w:b w:val="0"/>
          <w:bCs w:val="0"/>
          <w:color w:val="000000" w:themeColor="text1"/>
          <w:sz w:val="20"/>
          <w:szCs w:val="20"/>
          <w:highlight w:val="none"/>
          <w:u w:val="none"/>
        </w:rPr>
        <w:t xml:space="preserve">Esta restrição limita as espécies que poderão ser atendidas pelo serviço, podendo ser uma ou mais.</w:t>
      </w:r>
      <w:r>
        <w:rPr>
          <w:color w:val="000000" w:themeColor="text1"/>
          <w:u w:val="none"/>
        </w:rPr>
      </w:r>
    </w:p>
    <w:p>
      <w:pPr>
        <w:pBdr/>
        <w:spacing w:after="0" w:afterAutospacing="0" w:line="259" w:lineRule="auto"/>
        <w:ind w:firstLine="0" w:left="0"/>
        <w:jc w:val="both"/>
        <w:rPr>
          <w:color w:val="000000" w:themeColor="text1"/>
          <w:u w:val="none"/>
        </w:rPr>
      </w:pPr>
      <w:r>
        <w:rPr>
          <w:rFonts w:ascii="Segoe UI" w:hAnsi="Segoe UI" w:cs="Segoe UI"/>
          <w:b w:val="0"/>
          <w:bCs w:val="0"/>
          <w:color w:val="000000" w:themeColor="text1"/>
          <w:sz w:val="20"/>
          <w:szCs w:val="20"/>
          <w:highlight w:val="none"/>
          <w:u w:val="none"/>
        </w:rPr>
      </w:r>
      <w:r>
        <w:rPr>
          <w:color w:val="000000" w:themeColor="text1"/>
          <w:u w:val="none"/>
        </w:rPr>
      </w:r>
    </w:p>
    <w:p>
      <w:pPr>
        <w:pBdr/>
        <w:spacing w:after="0" w:afterAutospacing="0" w:line="259" w:lineRule="auto"/>
        <w:ind w:firstLine="0" w:left="0"/>
        <w:jc w:val="both"/>
        <w:rPr>
          <w:color w:val="000000" w:themeColor="text1"/>
          <w:u w:val="none"/>
        </w:rPr>
      </w:pPr>
      <w:r>
        <w:rPr>
          <w:rFonts w:ascii="Segoe UI" w:hAnsi="Segoe UI" w:cs="Segoe UI"/>
          <w:b w:val="0"/>
          <w:bCs w:val="0"/>
          <w:color w:val="000000" w:themeColor="text1"/>
          <w:sz w:val="20"/>
          <w:szCs w:val="20"/>
          <w:highlight w:val="none"/>
          <w:u w:val="none"/>
        </w:rPr>
        <w:t xml:space="preserve">Prioridade:  ( )Essencial  ( )Importante  (x)Desejável</w:t>
      </w:r>
      <w:r>
        <w:rPr>
          <w:color w:val="000000" w:themeColor="text1"/>
          <w:u w:val="none"/>
        </w:rPr>
      </w:r>
    </w:p>
    <w:p>
      <w:pPr>
        <w:pBdr/>
        <w:spacing w:after="0" w:afterAutospacing="0" w:line="259" w:lineRule="auto"/>
        <w:ind w:firstLine="0" w:left="0"/>
        <w:jc w:val="both"/>
        <w:rPr>
          <w:color w:val="000000" w:themeColor="text1"/>
          <w:u w:val="none"/>
        </w:rPr>
      </w:pPr>
      <w:r>
        <w:rPr>
          <w:rFonts w:ascii="Segoe UI" w:hAnsi="Segoe UI" w:cs="Segoe UI"/>
          <w:b w:val="0"/>
          <w:bCs w:val="0"/>
          <w:color w:val="000000" w:themeColor="text1"/>
          <w:sz w:val="20"/>
          <w:szCs w:val="20"/>
          <w:highlight w:val="none"/>
          <w:u w:val="none"/>
        </w:rPr>
      </w:r>
      <w:r>
        <w:rPr>
          <w:color w:val="000000" w:themeColor="text1"/>
          <w:u w:val="none"/>
        </w:rPr>
      </w:r>
    </w:p>
    <w:p>
      <w:pPr>
        <w:pBdr/>
        <w:spacing w:after="0" w:afterAutospacing="0" w:line="259" w:lineRule="auto"/>
        <w:ind w:firstLine="0" w:left="0"/>
        <w:jc w:val="left"/>
        <w:rPr>
          <w:b/>
          <w:bCs/>
          <w:color w:val="000000" w:themeColor="text1"/>
          <w:u w:val="none"/>
        </w:rPr>
      </w:pPr>
      <w:r>
        <w:rPr>
          <w:rFonts w:ascii="Segoe UI" w:hAnsi="Segoe UI" w:cs="Segoe UI"/>
          <w:b/>
          <w:bCs/>
          <w:color w:val="000000" w:themeColor="text1"/>
          <w:sz w:val="20"/>
          <w:szCs w:val="20"/>
          <w:highlight w:val="none"/>
          <w:u w:val="none"/>
        </w:rPr>
        <w:t xml:space="preserve">[RNF nn] Restrição de participantes</w:t>
      </w:r>
      <w:r>
        <w:rPr>
          <w:b/>
          <w:bCs/>
          <w:color w:val="000000" w:themeColor="text1"/>
          <w:u w:val="none"/>
        </w:rPr>
      </w:r>
    </w:p>
    <w:p>
      <w:pPr>
        <w:pBdr/>
        <w:spacing w:after="0" w:afterAutospacing="0" w:line="259" w:lineRule="auto"/>
        <w:ind w:firstLine="0" w:left="0"/>
        <w:jc w:val="both"/>
        <w:rPr>
          <w:color w:val="000000" w:themeColor="text1"/>
          <w:u w:val="none"/>
        </w:rPr>
      </w:pPr>
      <w:r>
        <w:rPr>
          <w:rFonts w:ascii="Segoe UI" w:hAnsi="Segoe UI" w:cs="Segoe UI"/>
          <w:b w:val="0"/>
          <w:bCs w:val="0"/>
          <w:color w:val="000000" w:themeColor="text1"/>
          <w:sz w:val="20"/>
          <w:szCs w:val="20"/>
          <w:highlight w:val="none"/>
          <w:u w:val="none"/>
        </w:rPr>
        <w:t xml:space="preserve">Esta restrição limita a quantidade de pets partipantes do mesmo dono que poderão ser adicionados a um mesmo serviço executado ou agendamento. A restrição deverá considerar apenas uma das duas opções seguintes como válidas para um serviço: "individual" e "co</w:t>
      </w:r>
      <w:r>
        <w:rPr>
          <w:rFonts w:ascii="Segoe UI" w:hAnsi="Segoe UI" w:cs="Segoe UI"/>
          <w:b w:val="0"/>
          <w:bCs w:val="0"/>
          <w:color w:val="000000" w:themeColor="text1"/>
          <w:sz w:val="20"/>
          <w:szCs w:val="20"/>
          <w:highlight w:val="none"/>
          <w:u w:val="none"/>
        </w:rPr>
        <w:t xml:space="preserve">letivo". A restrição "individual" limita o serviço a conter apenas 1 (um) Pet do mesmo dono em cada agendamento ou serviço executado. A restrição "coletivo" permite o  serviço a conter 1 (um) ou mais Pets do mesmo dono em cada agendamento ou serviço executa</w:t>
      </w:r>
      <w:r>
        <w:rPr>
          <w:rFonts w:ascii="Segoe UI" w:hAnsi="Segoe UI" w:cs="Segoe UI"/>
          <w:b w:val="0"/>
          <w:bCs w:val="0"/>
          <w:color w:val="000000" w:themeColor="text1"/>
          <w:sz w:val="20"/>
          <w:szCs w:val="20"/>
          <w:highlight w:val="none"/>
          <w:u w:val="none"/>
        </w:rPr>
        <w:t xml:space="preserve">do.</w:t>
      </w:r>
      <w:r>
        <w:rPr>
          <w:color w:val="000000" w:themeColor="text1"/>
          <w:u w:val="none"/>
        </w:rPr>
      </w:r>
    </w:p>
    <w:p>
      <w:pPr>
        <w:pBdr/>
        <w:spacing w:after="0" w:afterAutospacing="0" w:line="259" w:lineRule="auto"/>
        <w:ind w:firstLine="0" w:left="0"/>
        <w:jc w:val="both"/>
        <w:rPr>
          <w:color w:val="000000" w:themeColor="text1"/>
          <w:u w:val="none"/>
        </w:rPr>
      </w:pPr>
      <w:r>
        <w:rPr>
          <w:rFonts w:ascii="Segoe UI" w:hAnsi="Segoe UI" w:cs="Segoe UI"/>
          <w:b w:val="0"/>
          <w:bCs w:val="0"/>
          <w:color w:val="000000" w:themeColor="text1"/>
          <w:sz w:val="20"/>
          <w:szCs w:val="20"/>
          <w:highlight w:val="none"/>
          <w:u w:val="none"/>
        </w:rPr>
      </w:r>
      <w:r>
        <w:rPr>
          <w:color w:val="000000" w:themeColor="text1"/>
          <w:u w:val="none"/>
        </w:rPr>
      </w:r>
    </w:p>
    <w:p>
      <w:pPr>
        <w:pBdr/>
        <w:spacing w:after="0" w:afterAutospacing="0" w:line="259" w:lineRule="auto"/>
        <w:ind w:firstLine="0" w:left="0"/>
        <w:jc w:val="both"/>
        <w:rPr>
          <w:color w:val="000000" w:themeColor="text1"/>
          <w:u w:val="none"/>
        </w:rPr>
      </w:pPr>
      <w:r>
        <w:rPr>
          <w:rFonts w:ascii="Segoe UI" w:hAnsi="Segoe UI" w:cs="Segoe UI"/>
          <w:b w:val="0"/>
          <w:bCs w:val="0"/>
          <w:color w:val="000000" w:themeColor="text1"/>
          <w:sz w:val="20"/>
          <w:szCs w:val="20"/>
          <w:highlight w:val="none"/>
          <w:u w:val="none"/>
        </w:rPr>
        <w:t xml:space="preserve">Prioridade:  ( )Essencial  ( )Importante  (x)Desejável</w:t>
      </w:r>
      <w:r>
        <w:rPr>
          <w:color w:val="000000" w:themeColor="text1"/>
          <w:u w:val="none"/>
        </w:rPr>
      </w:r>
    </w:p>
    <w:p>
      <w:pPr>
        <w:pBdr/>
        <w:spacing w:after="0" w:afterAutospacing="0" w:line="259" w:lineRule="auto"/>
        <w:ind w:firstLine="0" w:left="0"/>
        <w:jc w:val="both"/>
        <w:rPr>
          <w:color w:val="000000" w:themeColor="text1"/>
          <w:u w:val="none"/>
        </w:rPr>
      </w:pPr>
      <w:r>
        <w:rPr>
          <w:rFonts w:ascii="Segoe UI" w:hAnsi="Segoe UI" w:cs="Segoe UI"/>
          <w:b w:val="0"/>
          <w:bCs w:val="0"/>
          <w:color w:val="000000" w:themeColor="text1"/>
          <w:sz w:val="20"/>
          <w:szCs w:val="20"/>
          <w:highlight w:val="none"/>
          <w:u w:val="none"/>
        </w:rPr>
      </w:r>
      <w:r>
        <w:rPr>
          <w:color w:val="000000" w:themeColor="text1"/>
          <w:u w:val="none"/>
        </w:rPr>
      </w:r>
    </w:p>
    <w:p>
      <w:pPr>
        <w:pBdr/>
        <w:spacing w:line="259" w:lineRule="auto"/>
        <w:ind w:firstLine="0" w:left="0"/>
        <w:jc w:val="left"/>
        <w:rPr>
          <w:b/>
          <w:bCs/>
          <w:color w:val="000000" w:themeColor="text1"/>
          <w:u w:val="none"/>
        </w:rPr>
      </w:pPr>
      <w:r>
        <w:rPr>
          <w:rFonts w:ascii="Segoe UI" w:hAnsi="Segoe UI" w:cs="Segoe UI"/>
          <w:b/>
          <w:bCs/>
          <w:color w:val="000000" w:themeColor="text1"/>
          <w:sz w:val="20"/>
          <w:szCs w:val="20"/>
          <w:highlight w:val="none"/>
          <w:u w:val="none"/>
        </w:rPr>
        <w:t xml:space="preserve">[RNF nn] Inclusão de pets participantes em um agendamento ou serviço executado</w:t>
      </w:r>
      <w:r>
        <w:rPr>
          <w:b/>
          <w:bCs/>
          <w:color w:val="000000" w:themeColor="text1"/>
          <w:u w:val="none"/>
        </w:rPr>
      </w:r>
    </w:p>
    <w:p>
      <w:pPr>
        <w:pBdr/>
        <w:spacing w:line="259" w:lineRule="auto"/>
        <w:ind w:firstLine="0" w:left="0"/>
        <w:jc w:val="both"/>
        <w:rPr>
          <w:color w:val="000000" w:themeColor="text1"/>
          <w:u w:val="none"/>
        </w:rPr>
      </w:pPr>
      <w:r>
        <w:rPr>
          <w:rFonts w:ascii="Segoe UI" w:hAnsi="Segoe UI" w:cs="Segoe UI"/>
          <w:b w:val="0"/>
          <w:bCs w:val="0"/>
          <w:color w:val="000000" w:themeColor="text1"/>
          <w:sz w:val="20"/>
          <w:szCs w:val="20"/>
          <w:highlight w:val="none"/>
          <w:u w:val="none"/>
        </w:rPr>
        <w:t xml:space="preserve">Ao Utilizador adicionar Pets participantes durante o cadastro de um agendamento ou serviços executado, a Solução deverá garantir o cumprimento das restrições do serviço selecionado, caso ele já tenha sido definido. Uma mensagem de erro deverá ser exibida ao </w:t>
      </w:r>
      <w:r>
        <w:rPr>
          <w:rFonts w:ascii="Segoe UI" w:hAnsi="Segoe UI" w:cs="Segoe UI"/>
          <w:b w:val="0"/>
          <w:bCs w:val="0"/>
          <w:color w:val="000000" w:themeColor="text1"/>
          <w:sz w:val="20"/>
          <w:szCs w:val="20"/>
          <w:highlight w:val="none"/>
          <w:u w:val="none"/>
        </w:rPr>
        <w:t xml:space="preserve">Utilizador tentar violar uma restrição do serviço adicionado, impedindo a adição do Pet.</w:t>
      </w:r>
      <w:r>
        <w:rPr>
          <w:color w:val="000000" w:themeColor="text1"/>
          <w:u w:val="none"/>
        </w:rPr>
      </w:r>
    </w:p>
    <w:p>
      <w:pPr>
        <w:pBdr/>
        <w:spacing w:line="259" w:lineRule="auto"/>
        <w:ind w:firstLine="0" w:left="0"/>
        <w:jc w:val="both"/>
        <w:rPr>
          <w:color w:val="000000" w:themeColor="text1"/>
          <w:u w:val="none"/>
        </w:rPr>
      </w:pPr>
      <w:r>
        <w:rPr>
          <w:rFonts w:ascii="Segoe UI" w:hAnsi="Segoe UI" w:cs="Segoe UI"/>
          <w:b w:val="0"/>
          <w:bCs w:val="0"/>
          <w:color w:val="000000" w:themeColor="text1"/>
          <w:sz w:val="20"/>
          <w:szCs w:val="20"/>
          <w:highlight w:val="none"/>
          <w:u w:val="none"/>
        </w:rPr>
      </w:r>
      <w:r>
        <w:rPr>
          <w:color w:val="000000" w:themeColor="text1"/>
          <w:u w:val="none"/>
        </w:rPr>
      </w:r>
    </w:p>
    <w:p>
      <w:pPr>
        <w:pBdr/>
        <w:spacing w:line="259" w:lineRule="auto"/>
        <w:ind w:firstLine="0" w:left="0"/>
        <w:jc w:val="both"/>
        <w:rPr>
          <w:color w:val="000000" w:themeColor="text1"/>
          <w:u w:val="none"/>
        </w:rPr>
      </w:pPr>
      <w:r>
        <w:rPr>
          <w:rFonts w:ascii="Segoe UI" w:hAnsi="Segoe UI" w:cs="Segoe UI"/>
          <w:b w:val="0"/>
          <w:bCs w:val="0"/>
          <w:color w:val="000000" w:themeColor="text1"/>
          <w:sz w:val="20"/>
          <w:szCs w:val="20"/>
          <w:highlight w:val="none"/>
          <w:u w:val="none"/>
        </w:rPr>
        <w:t xml:space="preserve">Prioridade:  ( )Essencial  ( )Importante  (x)Desejável</w:t>
      </w:r>
      <w:r>
        <w:rPr>
          <w:color w:val="000000" w:themeColor="text1"/>
          <w:u w:val="none"/>
        </w:rPr>
      </w:r>
    </w:p>
    <w:p>
      <w:pPr>
        <w:pBdr/>
        <w:spacing w:line="259" w:lineRule="auto"/>
        <w:ind w:firstLine="0" w:left="0"/>
        <w:jc w:val="both"/>
        <w:rPr>
          <w:color w:val="000000" w:themeColor="text1"/>
          <w:u w:val="none"/>
        </w:rPr>
      </w:pPr>
      <w:r>
        <w:rPr>
          <w:rFonts w:ascii="Segoe UI" w:hAnsi="Segoe UI" w:cs="Segoe UI"/>
          <w:b w:val="0"/>
          <w:bCs w:val="0"/>
          <w:color w:val="000000" w:themeColor="text1"/>
          <w:sz w:val="20"/>
          <w:szCs w:val="20"/>
          <w:highlight w:val="none"/>
          <w:u w:val="none"/>
        </w:rPr>
      </w:r>
      <w:r>
        <w:rPr>
          <w:color w:val="000000" w:themeColor="text1"/>
          <w:u w:val="none"/>
        </w:rPr>
      </w:r>
    </w:p>
    <w:p>
      <w:pPr>
        <w:pBdr/>
        <w:spacing w:line="259" w:lineRule="auto"/>
        <w:ind w:firstLine="0" w:left="0"/>
        <w:jc w:val="left"/>
        <w:rPr>
          <w:b/>
          <w:bCs/>
          <w:color w:val="000000" w:themeColor="text1"/>
          <w:u w:val="none"/>
        </w:rPr>
      </w:pPr>
      <w:r>
        <w:rPr>
          <w:rFonts w:ascii="Segoe UI" w:hAnsi="Segoe UI" w:cs="Segoe UI"/>
          <w:b/>
          <w:bCs/>
          <w:color w:val="000000" w:themeColor="text1"/>
          <w:sz w:val="20"/>
          <w:szCs w:val="20"/>
          <w:highlight w:val="none"/>
          <w:u w:val="none"/>
        </w:rPr>
        <w:t xml:space="preserve">[RNF nn] Verificação da disponibilidade de funcionário em agendamentos</w:t>
      </w:r>
      <w:r>
        <w:rPr>
          <w:b/>
          <w:bCs/>
          <w:color w:val="000000" w:themeColor="text1"/>
          <w:u w:val="none"/>
        </w:rPr>
      </w:r>
    </w:p>
    <w:p>
      <w:pPr>
        <w:pBdr/>
        <w:spacing w:line="259" w:lineRule="auto"/>
        <w:ind w:firstLine="0" w:left="0"/>
        <w:jc w:val="both"/>
        <w:rPr>
          <w:color w:val="000000" w:themeColor="text1"/>
          <w:u w:val="none"/>
        </w:rPr>
      </w:pPr>
      <w:r>
        <w:rPr>
          <w:rFonts w:ascii="Segoe UI" w:hAnsi="Segoe UI" w:cs="Segoe UI"/>
          <w:b w:val="0"/>
          <w:bCs w:val="0"/>
          <w:color w:val="000000" w:themeColor="text1"/>
          <w:sz w:val="20"/>
          <w:szCs w:val="20"/>
          <w:highlight w:val="none"/>
          <w:u w:val="none"/>
        </w:rPr>
        <w:t xml:space="preserve">Durante a atribuição de um funcionário a um agendamento, a solução verificará se o estado de disponibilidade do funcionário se encontra como "disponível" para o dia e horário agendados. Caso o estado de disponibilidade verificado do funcionário esteja como </w:t>
      </w:r>
      <w:r>
        <w:rPr>
          <w:rFonts w:ascii="Segoe UI" w:hAnsi="Segoe UI" w:cs="Segoe UI"/>
          <w:b w:val="0"/>
          <w:bCs w:val="0"/>
          <w:color w:val="000000" w:themeColor="text1"/>
          <w:sz w:val="20"/>
          <w:szCs w:val="20"/>
          <w:highlight w:val="none"/>
          <w:u w:val="none"/>
        </w:rPr>
        <w:t xml:space="preserve">"reservado", a solução deverá notificar ao Utilizador da possibilidade de sobreposição de horário, mas permitir a atribuição, caso o Utilizador deseje.</w:t>
      </w:r>
      <w:r>
        <w:rPr>
          <w:color w:val="000000" w:themeColor="text1"/>
          <w:u w:val="none"/>
        </w:rPr>
      </w:r>
    </w:p>
    <w:p>
      <w:pPr>
        <w:pBdr/>
        <w:spacing w:line="259" w:lineRule="auto"/>
        <w:ind w:firstLine="0" w:left="0"/>
        <w:jc w:val="both"/>
        <w:rPr>
          <w:color w:val="000000" w:themeColor="text1"/>
          <w:u w:val="none"/>
        </w:rPr>
      </w:pPr>
      <w:r>
        <w:rPr>
          <w:rFonts w:ascii="Segoe UI" w:hAnsi="Segoe UI" w:cs="Segoe UI"/>
          <w:b w:val="0"/>
          <w:bCs w:val="0"/>
          <w:color w:val="000000" w:themeColor="text1"/>
          <w:sz w:val="20"/>
          <w:szCs w:val="20"/>
          <w:highlight w:val="none"/>
          <w:u w:val="none"/>
        </w:rPr>
      </w:r>
      <w:r>
        <w:rPr>
          <w:color w:val="000000" w:themeColor="text1"/>
          <w:u w:val="none"/>
        </w:rPr>
      </w:r>
    </w:p>
    <w:p>
      <w:pPr>
        <w:pBdr/>
        <w:spacing w:line="259" w:lineRule="auto"/>
        <w:ind w:firstLine="0" w:left="0"/>
        <w:jc w:val="both"/>
        <w:rPr>
          <w:color w:val="000000" w:themeColor="text1"/>
          <w:u w:val="none"/>
        </w:rPr>
      </w:pPr>
      <w:r>
        <w:rPr>
          <w:rFonts w:ascii="Segoe UI" w:hAnsi="Segoe UI" w:cs="Segoe UI"/>
          <w:b w:val="0"/>
          <w:bCs w:val="0"/>
          <w:color w:val="000000" w:themeColor="text1"/>
          <w:sz w:val="20"/>
          <w:szCs w:val="20"/>
          <w:highlight w:val="none"/>
          <w:u w:val="none"/>
        </w:rPr>
        <w:t xml:space="preserve">Prioridade:  ( )Essencial  (x)Importante  ( )Desejável</w:t>
      </w:r>
      <w:r>
        <w:rPr>
          <w:color w:val="000000" w:themeColor="text1"/>
          <w:u w:val="none"/>
        </w:rPr>
      </w:r>
    </w:p>
    <w:p>
      <w:pPr>
        <w:pBdr/>
        <w:spacing w:line="259" w:lineRule="auto"/>
        <w:ind w:firstLine="0" w:left="0"/>
        <w:jc w:val="both"/>
        <w:rPr>
          <w:color w:val="000000" w:themeColor="text1"/>
          <w:u w:val="none"/>
        </w:rPr>
      </w:pPr>
      <w:r>
        <w:rPr>
          <w:rFonts w:ascii="Segoe UI" w:hAnsi="Segoe UI" w:cs="Segoe UI"/>
          <w:b w:val="0"/>
          <w:bCs w:val="0"/>
          <w:color w:val="000000" w:themeColor="text1"/>
          <w:sz w:val="20"/>
          <w:szCs w:val="20"/>
          <w:highlight w:val="none"/>
          <w:u w:val="none"/>
        </w:rPr>
      </w:r>
      <w:r>
        <w:rPr>
          <w:color w:val="000000" w:themeColor="text1"/>
          <w:u w:val="none"/>
        </w:rPr>
      </w:r>
    </w:p>
    <w:p>
      <w:pPr>
        <w:pBdr/>
        <w:spacing w:after="0" w:afterAutospacing="0" w:line="259" w:lineRule="auto"/>
        <w:ind w:firstLine="0" w:left="0"/>
        <w:jc w:val="left"/>
        <w:rPr>
          <w:b/>
          <w:bCs/>
          <w:color w:val="000000" w:themeColor="text1"/>
          <w:u w:val="none"/>
        </w:rPr>
      </w:pPr>
      <w:r>
        <w:rPr>
          <w:rFonts w:ascii="Segoe UI" w:hAnsi="Segoe UI" w:cs="Segoe UI"/>
          <w:b/>
          <w:bCs/>
          <w:color w:val="000000" w:themeColor="text1"/>
          <w:sz w:val="20"/>
          <w:szCs w:val="20"/>
          <w:highlight w:val="none"/>
          <w:u w:val="none"/>
        </w:rPr>
        <w:t xml:space="preserve">[RNF nn] Destaque de agendamentos com sobreposição de horário</w:t>
      </w:r>
      <w:r>
        <w:rPr>
          <w:b/>
          <w:bCs/>
          <w:color w:val="000000" w:themeColor="text1"/>
          <w:u w:val="none"/>
        </w:rPr>
      </w:r>
    </w:p>
    <w:p>
      <w:pPr>
        <w:pBdr/>
        <w:spacing w:line="259" w:lineRule="auto"/>
        <w:ind w:firstLine="0" w:left="0"/>
        <w:jc w:val="both"/>
        <w:rPr>
          <w:color w:val="000000" w:themeColor="text1"/>
          <w:u w:val="none"/>
        </w:rPr>
      </w:pPr>
      <w:r>
        <w:rPr>
          <w:rFonts w:ascii="Segoe UI" w:hAnsi="Segoe UI" w:cs="Segoe UI"/>
          <w:b w:val="0"/>
          <w:bCs w:val="0"/>
          <w:color w:val="000000" w:themeColor="text1"/>
          <w:sz w:val="20"/>
          <w:szCs w:val="20"/>
          <w:highlight w:val="none"/>
          <w:u w:val="none"/>
        </w:rPr>
        <w:t xml:space="preserve">Ao exibir a agenda do funcionário ou ao exibir os agendamentos futuros, a solução deverá destacar agendamentos com restrição "individual" de participantes de um mesmo funcionário que estejam marcados para um mesmo horário e dia, exibindo-os com uma cor que </w:t>
      </w:r>
      <w:r>
        <w:rPr>
          <w:rFonts w:ascii="Segoe UI" w:hAnsi="Segoe UI" w:cs="Segoe UI"/>
          <w:b w:val="0"/>
          <w:bCs w:val="0"/>
          <w:color w:val="000000" w:themeColor="text1"/>
          <w:sz w:val="20"/>
          <w:szCs w:val="20"/>
          <w:highlight w:val="none"/>
          <w:u w:val="none"/>
        </w:rPr>
        <w:t xml:space="preserve">chame atenção do Utilizador.</w:t>
      </w:r>
      <w:r>
        <w:rPr>
          <w:color w:val="000000" w:themeColor="text1"/>
          <w:u w:val="none"/>
        </w:rPr>
      </w:r>
    </w:p>
    <w:p>
      <w:pPr>
        <w:pBdr/>
        <w:spacing w:line="259" w:lineRule="auto"/>
        <w:ind w:firstLine="0" w:left="0"/>
        <w:jc w:val="both"/>
        <w:rPr>
          <w:color w:val="000000" w:themeColor="text1"/>
          <w:u w:val="none"/>
        </w:rPr>
      </w:pPr>
      <w:r>
        <w:rPr>
          <w:rFonts w:ascii="Segoe UI" w:hAnsi="Segoe UI" w:cs="Segoe UI"/>
          <w:b w:val="0"/>
          <w:bCs w:val="0"/>
          <w:color w:val="000000" w:themeColor="text1"/>
          <w:sz w:val="20"/>
          <w:szCs w:val="20"/>
          <w:highlight w:val="none"/>
          <w:u w:val="none"/>
        </w:rPr>
      </w:r>
      <w:r>
        <w:rPr>
          <w:color w:val="000000" w:themeColor="text1"/>
          <w:u w:val="none"/>
        </w:rPr>
      </w:r>
    </w:p>
    <w:p>
      <w:pPr>
        <w:pBdr/>
        <w:spacing w:line="259" w:lineRule="auto"/>
        <w:ind w:firstLine="0" w:left="0"/>
        <w:jc w:val="both"/>
        <w:rPr>
          <w:rFonts w:ascii="Segoe UI" w:hAnsi="Segoe UI" w:cs="Segoe UI"/>
          <w:b w:val="0"/>
          <w:bCs w:val="0"/>
          <w:color w:val="000000" w:themeColor="text1"/>
          <w:sz w:val="20"/>
          <w:szCs w:val="20"/>
          <w:u w:val="none"/>
        </w:rPr>
      </w:pPr>
      <w:r>
        <w:rPr>
          <w:rFonts w:ascii="Segoe UI" w:hAnsi="Segoe UI" w:cs="Segoe UI"/>
          <w:b w:val="0"/>
          <w:bCs w:val="0"/>
          <w:color w:val="000000" w:themeColor="text1"/>
          <w:sz w:val="20"/>
          <w:szCs w:val="20"/>
          <w:highlight w:val="none"/>
          <w:u w:val="none"/>
        </w:rPr>
        <w:t xml:space="preserve">Prioridade:  ( )Essencial  ( )Importante  (x)Desejável</w:t>
      </w:r>
      <w:r>
        <w:rPr>
          <w:rFonts w:ascii="Segoe UI" w:hAnsi="Segoe UI" w:cs="Segoe UI"/>
          <w:b w:val="0"/>
          <w:bCs w:val="0"/>
          <w:color w:val="000000" w:themeColor="text1"/>
          <w:sz w:val="20"/>
          <w:szCs w:val="20"/>
          <w:highlight w:val="none"/>
          <w:u w:val="none"/>
        </w:rPr>
      </w:r>
      <w:r>
        <w:rPr>
          <w:rFonts w:ascii="Segoe UI" w:hAnsi="Segoe UI" w:cs="Segoe UI"/>
          <w:b w:val="0"/>
          <w:bCs w:val="0"/>
          <w:color w:val="000000" w:themeColor="text1"/>
          <w:sz w:val="20"/>
          <w:szCs w:val="20"/>
          <w:u w:val="none"/>
        </w:rPr>
      </w:r>
    </w:p>
    <w:p>
      <w:pPr>
        <w:pStyle w:val="999"/>
        <w:numPr>
          <w:ilvl w:val="0"/>
          <w:numId w:val="12"/>
        </w:numPr>
        <w:pBdr/>
        <w:spacing/>
        <w:ind/>
        <w:rPr>
          <w:rFonts w:ascii="Segoe UI" w:hAnsi="Segoe UI" w:cs="Segoe UI"/>
          <w:b/>
          <w:bCs/>
          <w:color w:val="ff0000"/>
          <w:sz w:val="24"/>
          <w:szCs w:val="24"/>
          <w:u w:val="single"/>
        </w:rPr>
      </w:pPr>
      <w:r>
        <w:rPr>
          <w:rFonts w:ascii="Segoe UI" w:hAnsi="Segoe UI" w:cs="Segoe UI"/>
          <w:color w:val="ff0000"/>
          <w:sz w:val="20"/>
          <w:szCs w:val="20"/>
          <w:u w:val="single"/>
        </w:rPr>
      </w:r>
      <w:r>
        <w:rPr>
          <w:rFonts w:ascii="Segoe UI" w:hAnsi="Segoe UI" w:cs="Segoe UI"/>
          <w:color w:val="ff0000"/>
          <w:sz w:val="20"/>
          <w:szCs w:val="20"/>
          <w:u w:val="single"/>
        </w:rPr>
      </w:r>
      <w:r>
        <w:rPr>
          <w:rFonts w:ascii="Segoe UI" w:hAnsi="Segoe UI" w:cs="Segoe UI"/>
          <w:b/>
          <w:sz w:val="24"/>
          <w:szCs w:val="24"/>
        </w:rPr>
        <w:t xml:space="preserve">Diagrama DER</w:t>
      </w:r>
      <w:r>
        <w:rPr>
          <w:rFonts w:ascii="Segoe UI" w:hAnsi="Segoe UI" w:cs="Segoe UI"/>
          <w:color w:val="ff0000"/>
          <w:sz w:val="20"/>
          <w:szCs w:val="20"/>
        </w:rPr>
      </w:r>
      <w:r>
        <w:rPr>
          <w:rFonts w:ascii="Segoe UI" w:hAnsi="Segoe UI" w:cs="Segoe UI"/>
          <w:color w:val="ff0000"/>
          <w:sz w:val="20"/>
          <w:szCs w:val="20"/>
          <w:u w:val="single"/>
        </w:rPr>
      </w:r>
    </w:p>
    <w:p>
      <w:pPr>
        <w:pBdr/>
        <w:spacing/>
        <w:ind/>
        <w:jc w:val="center"/>
        <w:rPr>
          <w:rFonts w:ascii="Segoe UI" w:hAnsi="Segoe UI" w:cs="Segoe UI"/>
          <w:b/>
          <w:bCs/>
          <w:sz w:val="24"/>
          <w:szCs w:val="24"/>
        </w:rPr>
      </w:pPr>
      <w:r>
        <w:rPr>
          <w:rFonts w:ascii="Segoe UI" w:hAnsi="Segoe UI" w:cs="Segoe UI"/>
          <w:b/>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1682816" behindDoc="0" locked="0" layoutInCell="1" allowOverlap="1">
                <wp:simplePos x="0" y="0"/>
                <wp:positionH relativeFrom="page">
                  <wp:align>center</wp:align>
                </wp:positionH>
                <wp:positionV relativeFrom="margin">
                  <wp:align>top</wp:align>
                </wp:positionV>
                <wp:extent cx="5400040" cy="7895558"/>
                <wp:effectExtent l="0" t="0" r="0" b="0"/>
                <wp:wrapTopAndBottom/>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29867" name=""/>
                        <pic:cNvPicPr>
                          <a:picLocks noChangeAspect="1"/>
                        </pic:cNvPicPr>
                        <pic:nvPr/>
                      </pic:nvPicPr>
                      <pic:blipFill>
                        <a:blip r:embed="rId15"/>
                        <a:stretch/>
                      </pic:blipFill>
                      <pic:spPr bwMode="auto">
                        <a:xfrm rot="0" flipH="0" flipV="0">
                          <a:off x="0" y="0"/>
                          <a:ext cx="5400039" cy="7895557"/>
                        </a:xfrm>
                        <a:prstGeom prst="rect">
                          <a:avLst/>
                        </a:prstGeom>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position:absolute;z-index:251682816;o:allowoverlap:true;o:allowincell:true;mso-position-horizontal-relative:page;mso-position-horizontal:center;mso-position-vertical-relative:margin;mso-position-vertical:top;width:425.20pt;height:621.70pt;mso-wrap-distance-left:9.07pt;mso-wrap-distance-top:0.00pt;mso-wrap-distance-right:9.07pt;mso-wrap-distance-bottom:0.00pt;rotation:0;z-index:1;" stroked="false">
                <w10:wrap type="topAndBottom"/>
                <v:imagedata r:id="rId15" o:title=""/>
                <o:lock v:ext="edit" rotation="t"/>
              </v:shape>
            </w:pict>
          </mc:Fallback>
        </mc:AlternateContent>
      </w:r>
      <w:r>
        <w:rPr>
          <w:rFonts w:ascii="Segoe UI" w:hAnsi="Segoe UI" w:cs="Segoe UI"/>
          <w:b/>
          <w:sz w:val="24"/>
          <w:szCs w:val="24"/>
        </w:rPr>
        <w:t xml:space="preserve">Especificação dos casos de uso</w:t>
      </w:r>
      <w:r>
        <w:rPr>
          <w:rFonts w:ascii="Segoe UI" w:hAnsi="Segoe UI" w:cs="Segoe UI"/>
          <w:b/>
          <w:sz w:val="24"/>
          <w:szCs w:val="24"/>
        </w:rPr>
      </w:r>
      <w:r>
        <w:rPr>
          <w:rFonts w:ascii="Segoe UI" w:hAnsi="Segoe UI" w:cs="Segoe UI"/>
          <w:b/>
          <w:bCs/>
          <w:sz w:val="24"/>
          <w:szCs w:val="24"/>
        </w:rPr>
      </w:r>
    </w:p>
    <w:p>
      <w:pPr>
        <w:pStyle w:val="999"/>
        <w:numPr>
          <w:ilvl w:val="0"/>
          <w:numId w:val="12"/>
        </w:numPr>
        <w:pBdr/>
        <w:spacing/>
        <w:ind/>
        <w:rPr>
          <w:rFonts w:ascii="Segoe UI" w:hAnsi="Segoe UI" w:cs="Segoe UI"/>
          <w:b/>
          <w:sz w:val="24"/>
          <w:szCs w:val="24"/>
        </w:rPr>
      </w:pPr>
      <w:r>
        <w:rPr>
          <w:rFonts w:ascii="Segoe UI" w:hAnsi="Segoe UI" w:cs="Segoe UI"/>
          <w:b/>
          <w:sz w:val="24"/>
          <w:szCs w:val="24"/>
        </w:rPr>
        <w:t xml:space="preserve">Protótipo</w:t>
      </w:r>
      <w:r>
        <w:rPr>
          <w:rFonts w:ascii="Segoe UI" w:hAnsi="Segoe UI" w:cs="Segoe UI"/>
          <w:b/>
          <w:sz w:val="24"/>
          <w:szCs w:val="24"/>
        </w:rPr>
      </w:r>
      <w:r>
        <w:rPr>
          <w:rFonts w:ascii="Segoe UI" w:hAnsi="Segoe UI" w:cs="Segoe UI"/>
          <w:b/>
          <w:sz w:val="24"/>
          <w:szCs w:val="24"/>
        </w:rPr>
      </w:r>
    </w:p>
    <w:p>
      <w:pPr>
        <w:pStyle w:val="999"/>
        <w:numPr>
          <w:ilvl w:val="0"/>
          <w:numId w:val="12"/>
        </w:numPr>
        <w:pBdr/>
        <w:spacing/>
        <w:ind/>
        <w:rPr>
          <w:rFonts w:ascii="Segoe UI" w:hAnsi="Segoe UI" w:cs="Segoe UI"/>
          <w:b/>
          <w:sz w:val="24"/>
          <w:szCs w:val="24"/>
        </w:rPr>
      </w:pPr>
      <w:r>
        <w:rPr>
          <w:rFonts w:ascii="Segoe UI" w:hAnsi="Segoe UI" w:cs="Segoe UI"/>
          <w:b/>
          <w:sz w:val="24"/>
          <w:szCs w:val="24"/>
        </w:rPr>
        <w:t xml:space="preserve">Referências</w:t>
      </w:r>
      <w:r>
        <w:rPr>
          <w:rFonts w:ascii="Segoe UI" w:hAnsi="Segoe UI" w:cs="Segoe UI"/>
          <w:b/>
          <w:sz w:val="24"/>
          <w:szCs w:val="24"/>
        </w:rPr>
      </w:r>
      <w:r>
        <w:rPr>
          <w:rFonts w:ascii="Segoe UI" w:hAnsi="Segoe UI" w:cs="Segoe UI"/>
          <w:b/>
          <w:sz w:val="24"/>
          <w:szCs w:val="24"/>
        </w:rPr>
      </w:r>
    </w:p>
    <w:p>
      <w:pPr>
        <w:pStyle w:val="999"/>
        <w:pBdr/>
        <w:spacing/>
        <w:ind w:left="360"/>
        <w:rPr>
          <w:rFonts w:ascii="Segoe UI" w:hAnsi="Segoe UI" w:cs="Segoe UI"/>
          <w:color w:val="ff0000"/>
          <w:sz w:val="20"/>
          <w:szCs w:val="20"/>
        </w:rPr>
      </w:pPr>
      <w:r>
        <w:rPr>
          <w:rFonts w:ascii="Segoe UI" w:hAnsi="Segoe UI" w:cs="Segoe UI"/>
          <w:color w:val="ff0000"/>
          <w:sz w:val="20"/>
          <w:szCs w:val="20"/>
        </w:rPr>
        <w:t xml:space="preserve">Descreva e enumere as referências usadas</w:t>
      </w:r>
      <w:r>
        <w:rPr>
          <w:rFonts w:ascii="Segoe UI" w:hAnsi="Segoe UI" w:cs="Segoe UI"/>
          <w:color w:val="ff0000"/>
          <w:sz w:val="20"/>
          <w:szCs w:val="20"/>
        </w:rPr>
      </w:r>
      <w:r>
        <w:rPr>
          <w:rFonts w:ascii="Segoe UI" w:hAnsi="Segoe UI" w:cs="Segoe UI"/>
          <w:color w:val="ff0000"/>
          <w:sz w:val="20"/>
          <w:szCs w:val="20"/>
        </w:rPr>
      </w:r>
    </w:p>
    <w:sectPr>
      <w:headerReference w:type="default" r:id="rId9"/>
      <w:footerReference w:type="default" r:id="rId10"/>
      <w:footnotePr/>
      <w:endnotePr/>
      <w:type w:val="nextPage"/>
      <w:pgSz w:h="16838" w:orient="portrait" w:w="11906"/>
      <w:pgMar w:top="2587" w:right="1701" w:bottom="1417" w:left="1701" w:header="708" w:footer="574"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Tahoma">
    <w:panose1 w:val="020B0604030504040204"/>
  </w:font>
  <w:font w:name="Segoe UI">
    <w:panose1 w:val="020B0502040504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89"/>
      <w:pBdr/>
      <w:spacing/>
      <w:ind/>
      <w:rPr>
        <w:ins w:id="2" w:author="tbaiense" w:date="2025-04-05T11:22:59Z" oouserid="tbaiense"/>
      </w:rPr>
    </w:pPr>
    <w:ins w:id="3" w:author="tbaiense" w:date="2025-04-05T11:22:59Z" oouserid="tbaiense">
      <w:r>
        <w:rPr>
          <w:highlight w:val="none"/>
          <w:lang w:eastAsia="pt-BR"/>
        </w:rPr>
      </w:r>
    </w:ins>
    <w: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page">
                <wp:posOffset>-47943</wp:posOffset>
              </wp:positionH>
              <wp:positionV relativeFrom="paragraph">
                <wp:posOffset>-96300</wp:posOffset>
              </wp:positionV>
              <wp:extent cx="4794250" cy="706437"/>
              <wp:effectExtent l="0" t="0" r="0" b="0"/>
              <wp:wrapNone/>
              <wp:docPr id="2" name="Imagem 14" descr="\\findes-mkt\Marketing\0 Criação\Marcas\1_Sistema_Findes\2020 - BRANDING\ENXOVAL PADRÃO\OFÍCIOS\Topo Timbrado\Timbrado_rodap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820871" name="Picture 2" descr="\\findes-mkt\Marketing\0 Criação\Marcas\1_Sistema_Findes\2020 - BRANDING\ENXOVAL PADRÃO\OFÍCIOS\Topo Timbrado\Timbrado_rodapé.png"/>
                      <pic:cNvPicPr>
                        <a:picLocks noChangeAspect="1"/>
                      </pic:cNvPicPr>
                      <pic:nvPr/>
                    </pic:nvPicPr>
                    <pic:blipFill>
                      <a:blip r:embed="rId1"/>
                      <a:srcRect l="-734" t="33030" r="11953" b="20736"/>
                      <a:stretch/>
                    </pic:blipFill>
                    <pic:spPr bwMode="auto">
                      <a:xfrm flipH="0" flipV="0">
                        <a:off x="0" y="0"/>
                        <a:ext cx="4794249" cy="706437"/>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61312;o:allowoverlap:true;o:allowincell:true;mso-position-horizontal-relative:page;margin-left:-3.78pt;mso-position-horizontal:absolute;mso-position-vertical-relative:text;margin-top:-7.58pt;mso-position-vertical:absolute;width:377.50pt;height:55.62pt;mso-wrap-distance-left:9.00pt;mso-wrap-distance-top:0.00pt;mso-wrap-distance-right:9.00pt;mso-wrap-distance-bottom:0.00pt;z-index:1;" stroked="f">
              <v:imagedata r:id="rId1" o:title="" croptop="21647f" cropleft="-480f" cropbottom="13590f" cropright="7834f"/>
              <o:lock v:ext="edit" rotation="t"/>
            </v:shape>
          </w:pict>
        </mc:Fallback>
      </mc:AlternateContent>
    </w:r>
    <w:ins w:id="4" w:author="tbaiense" w:date="2025-04-05T11:22:59Z" oouserid="tbaiense">
      <w:r>
        <w:rPr>
          <w:highlight w:val="none"/>
          <w:lang w:eastAsia="pt-BR"/>
        </w:rPr>
      </w:r>
    </w:ins>
    <w:ins w:id="5" w:author="tbaiense" w:date="2025-04-05T11:22:59Z" oouserid="tbaiense">
      <w:r>
        <w:rPr>
          <w:highlight w:val="none"/>
          <w:lang w:eastAsia="pt-BR"/>
        </w:rPr>
      </w:r>
    </w:ins>
  </w:p>
  <w:p>
    <w:pPr>
      <w:pStyle w:val="989"/>
      <w:pBdr/>
      <w:spacing/>
      <w:ind/>
      <w:rPr>
        <w:highlight w:val="none"/>
        <w:lang w:eastAsia="pt-BR"/>
      </w:rPr>
    </w:pPr>
    <w:r>
      <w:rPr>
        <w:lang w:eastAsia="pt-BR"/>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op w:val="single" w:color="000000" w:sz="6" w:space="1"/>
      </w:pBdr>
      <w:spacing w:after="0"/>
      <w:ind/>
      <w:jc w:val="right"/>
      <w:rPr>
        <w:rFonts w:ascii="Segoe UI" w:hAnsi="Segoe UI" w:cs="Segoe UI"/>
        <w:sz w:val="20"/>
      </w:rPr>
    </w:pPr>
    <w:r>
      <w:rPr>
        <w:rFonts w:ascii="Segoe UI" w:hAnsi="Segoe UI" w:cs="Segoe UI"/>
        <w:sz w:val="20"/>
        <w:lang w:eastAsia="pt-BR"/>
      </w:rPr>
      <mc:AlternateContent>
        <mc:Choice Requires="wpg">
          <w:drawing>
            <wp:anchor xmlns:wp="http://schemas.openxmlformats.org/drawingml/2006/wordprocessingDrawing" xmlns:wp14="http://schemas.microsoft.com/office/word/2010/wordprocessingDrawing" distT="0" distB="0" distL="114300" distR="114300" simplePos="0" relativeHeight="251662336" behindDoc="1" locked="0" layoutInCell="1" allowOverlap="1">
              <wp:simplePos x="0" y="0"/>
              <wp:positionH relativeFrom="margin">
                <wp:posOffset>-663575</wp:posOffset>
              </wp:positionH>
              <wp:positionV relativeFrom="paragraph">
                <wp:posOffset>-62230</wp:posOffset>
              </wp:positionV>
              <wp:extent cx="1294765" cy="621665"/>
              <wp:effectExtent l="0" t="0" r="0" b="0"/>
              <wp:wrapTopAndBottom/>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DESxSENAI.png"/>
                      <pic:cNvPicPr>
                        <a:picLocks noChangeAspect="1"/>
                      </pic:cNvPicPr>
                      <pic:nvPr/>
                    </pic:nvPicPr>
                    <pic:blipFill>
                      <a:blip r:embed="rId1"/>
                      <a:srcRect l="54731" t="32941" r="0" b="28823"/>
                      <a:stretch/>
                    </pic:blipFill>
                    <pic:spPr bwMode="auto">
                      <a:xfrm>
                        <a:off x="0" y="0"/>
                        <a:ext cx="1294765" cy="62166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62336;o:allowoverlap:true;o:allowincell:true;mso-position-horizontal-relative:margin;margin-left:-52.25pt;mso-position-horizontal:absolute;mso-position-vertical-relative:text;margin-top:-4.90pt;mso-position-vertical:absolute;width:101.95pt;height:48.95pt;mso-wrap-distance-left:9.00pt;mso-wrap-distance-top:0.00pt;mso-wrap-distance-right:9.00pt;mso-wrap-distance-bottom:0.00pt;z-index:1;" stroked="false">
              <w10:wrap type="topAndBottom"/>
              <v:imagedata r:id="rId1" o:title="" croptop="21588f" cropleft="35869f" cropbottom="18889f" cropright="0f"/>
              <o:lock v:ext="edit" rotation="t"/>
            </v:shape>
          </w:pict>
        </mc:Fallback>
      </mc:AlternateContent>
    </w:r>
    <w:r>
      <w:rPr>
        <w:rFonts w:ascii="Segoe UI" w:hAnsi="Segoe UI" w:cs="Segoe UI"/>
        <w:sz w:val="20"/>
      </w:rPr>
      <w:t xml:space="preserve">Sistema PetAgenda</w:t>
    </w:r>
    <w:r>
      <w:rPr>
        <w:rFonts w:ascii="Segoe UI" w:hAnsi="Segoe UI" w:cs="Segoe UI"/>
        <w:sz w:val="20"/>
      </w:rPr>
      <w:t xml:space="preserve"> </w:t>
    </w:r>
    <w:r>
      <w:rPr>
        <w:rFonts w:ascii="Segoe UI" w:hAnsi="Segoe UI" w:cs="Segoe UI"/>
        <w:sz w:val="20"/>
      </w:rPr>
      <w:t xml:space="preserve">– Trabalho Técnico 2025</w:t>
    </w:r>
    <w:r>
      <w:rPr>
        <w:rFonts w:ascii="Segoe UI" w:hAnsi="Segoe UI" w:cs="Segoe UI"/>
        <w:sz w:val="20"/>
      </w:rPr>
    </w:r>
    <w:r>
      <w:rPr>
        <w:rFonts w:ascii="Segoe UI" w:hAnsi="Segoe UI" w:cs="Segoe UI"/>
        <w:sz w:val="20"/>
      </w:rPr>
    </w:r>
  </w:p>
  <w:p>
    <w:pPr>
      <w:pBdr>
        <w:bottom w:val="single" w:color="000000" w:sz="6" w:space="1"/>
      </w:pBdr>
      <w:spacing w:after="0"/>
      <w:ind/>
      <w:jc w:val="right"/>
      <w:rPr>
        <w:rFonts w:ascii="Segoe UI" w:hAnsi="Segoe UI" w:cs="Segoe UI"/>
        <w:sz w:val="20"/>
        <w:szCs w:val="20"/>
        <w:highlight w:val="none"/>
      </w:rPr>
    </w:pPr>
    <w:r>
      <w:rPr>
        <w:rFonts w:ascii="Segoe UI" w:hAnsi="Segoe UI" w:cs="Segoe UI"/>
        <w:sz w:val="20"/>
      </w:rPr>
      <w:t xml:space="preserve">Alunos: </w:t>
    </w:r>
    <w:r>
      <w:rPr>
        <w:rFonts w:ascii="Segoe UI" w:hAnsi="Segoe UI" w:cs="Segoe UI"/>
        <w:sz w:val="20"/>
      </w:rPr>
      <w:t xml:space="preserve">Thiago B.</w:t>
    </w:r>
    <w:r>
      <w:rPr>
        <w:rFonts w:ascii="Segoe UI" w:hAnsi="Segoe UI" w:cs="Segoe UI"/>
        <w:sz w:val="20"/>
        <w:szCs w:val="20"/>
        <w:highlight w:val="none"/>
      </w:rPr>
    </w:r>
    <w:r>
      <w:rPr>
        <w:rFonts w:ascii="Segoe UI" w:hAnsi="Segoe UI" w:cs="Segoe UI"/>
        <w:sz w:val="20"/>
        <w:szCs w:val="20"/>
        <w:highlight w:val="none"/>
      </w:rPr>
    </w:r>
  </w:p>
  <w:p>
    <w:pPr>
      <w:pBdr>
        <w:bottom w:val="single" w:color="000000" w:sz="6" w:space="0"/>
      </w:pBdr>
      <w:spacing w:after="0"/>
      <w:ind/>
      <w:jc w:val="right"/>
      <w:rPr>
        <w:rFonts w:ascii="Segoe UI" w:hAnsi="Segoe UI" w:cs="Segoe UI"/>
        <w:sz w:val="20"/>
        <w:szCs w:val="20"/>
        <w:highlight w:val="none"/>
      </w:rPr>
    </w:pPr>
    <w:r>
      <w:rPr>
        <w:rFonts w:ascii="Segoe UI" w:hAnsi="Segoe UI" w:cs="Segoe UI"/>
        <w:sz w:val="20"/>
        <w:highlight w:val="none"/>
      </w:rPr>
      <w:t xml:space="preserve">Matheus S.</w:t>
    </w:r>
    <w:r>
      <w:rPr>
        <w:rFonts w:ascii="Segoe UI" w:hAnsi="Segoe UI" w:cs="Segoe UI"/>
        <w:sz w:val="20"/>
        <w:szCs w:val="20"/>
        <w:highlight w:val="none"/>
      </w:rPr>
    </w:r>
    <w:r>
      <w:rPr>
        <w:rFonts w:ascii="Segoe UI" w:hAnsi="Segoe UI" w:cs="Segoe UI"/>
        <w:sz w:val="20"/>
        <w:szCs w:val="20"/>
        <w:highlight w:val="none"/>
      </w:rPr>
    </w:r>
  </w:p>
  <w:p>
    <w:pPr>
      <w:pBdr>
        <w:bottom w:val="single" w:color="000000" w:sz="6" w:space="0"/>
      </w:pBdr>
      <w:spacing w:after="0"/>
      <w:ind/>
      <w:jc w:val="right"/>
      <w:rPr>
        <w:rFonts w:ascii="Segoe UI" w:hAnsi="Segoe UI" w:cs="Segoe UI"/>
        <w:sz w:val="20"/>
        <w:szCs w:val="20"/>
        <w:highlight w:val="none"/>
      </w:rPr>
    </w:pPr>
    <w:r>
      <w:rPr>
        <w:rFonts w:ascii="Segoe UI" w:hAnsi="Segoe UI" w:cs="Segoe UI"/>
        <w:sz w:val="20"/>
        <w:highlight w:val="none"/>
      </w:rPr>
      <w:t xml:space="preserve">Daniel R.</w:t>
    </w:r>
    <w:r>
      <w:rPr>
        <w:rFonts w:ascii="Segoe UI" w:hAnsi="Segoe UI" w:cs="Segoe UI"/>
        <w:sz w:val="20"/>
        <w:szCs w:val="20"/>
        <w:highlight w:val="none"/>
      </w:rPr>
    </w:r>
    <w:r>
      <w:rPr>
        <w:rFonts w:ascii="Segoe UI" w:hAnsi="Segoe UI" w:cs="Segoe UI"/>
        <w:sz w:val="20"/>
        <w:szCs w:val="20"/>
        <w:highlight w:val="none"/>
      </w:rPr>
    </w:r>
  </w:p>
  <w:p>
    <w:pPr>
      <w:pBdr>
        <w:bottom w:val="single" w:color="000000" w:sz="6" w:space="0"/>
      </w:pBdr>
      <w:spacing w:after="0"/>
      <w:ind/>
      <w:jc w:val="right"/>
      <w:rPr>
        <w:rFonts w:ascii="Segoe UI" w:hAnsi="Segoe UI" w:cs="Segoe UI"/>
        <w:sz w:val="20"/>
        <w:szCs w:val="20"/>
        <w:highlight w:val="none"/>
      </w:rPr>
    </w:pPr>
    <w:r>
      <w:rPr>
        <w:rFonts w:ascii="Segoe UI" w:hAnsi="Segoe UI" w:cs="Segoe UI"/>
        <w:sz w:val="20"/>
        <w:highlight w:val="none"/>
      </w:rPr>
      <w:t xml:space="preserve">Castro K.</w:t>
    </w:r>
    <w:r>
      <w:rPr>
        <w:rFonts w:ascii="Segoe UI" w:hAnsi="Segoe UI" w:cs="Segoe UI"/>
        <w:sz w:val="20"/>
        <w:szCs w:val="20"/>
        <w:highlight w:val="none"/>
      </w:rPr>
    </w:r>
    <w:r>
      <w:rPr>
        <w:rFonts w:ascii="Segoe UI" w:hAnsi="Segoe UI" w:cs="Segoe UI"/>
        <w:sz w:val="20"/>
        <w:szCs w:val="20"/>
        <w:highlight w:val="none"/>
      </w:rPr>
    </w:r>
  </w:p>
  <w:p>
    <w:pPr>
      <w:pBdr>
        <w:bottom w:val="single" w:color="000000" w:sz="6" w:space="1"/>
      </w:pBdr>
      <w:spacing w:after="0"/>
      <w:ind/>
      <w:jc w:val="right"/>
      <w:rPr>
        <w:rFonts w:ascii="Segoe UI" w:hAnsi="Segoe UI" w:cs="Segoe UI"/>
        <w:sz w:val="20"/>
      </w:rPr>
    </w:pPr>
    <w:r>
      <w:rPr>
        <w:rFonts w:ascii="Segoe UI" w:hAnsi="Segoe UI" w:cs="Segoe UI"/>
        <w:sz w:val="20"/>
      </w:rPr>
      <w:t xml:space="preserve">Orientador: </w:t>
    </w:r>
    <w:r>
      <w:rPr>
        <w:rFonts w:ascii="Segoe UI" w:hAnsi="Segoe UI" w:cs="Segoe UI"/>
        <w:sz w:val="20"/>
      </w:rPr>
      <w:t xml:space="preserve">Pietra Lopes</w:t>
    </w:r>
    <w:r>
      <w:rPr>
        <w:rFonts w:ascii="Segoe UI" w:hAnsi="Segoe UI" w:cs="Segoe UI"/>
        <w:sz w:val="20"/>
      </w:rPr>
    </w:r>
    <w:r>
      <w:rPr>
        <w:rFonts w:ascii="Segoe UI" w:hAnsi="Segoe UI" w:cs="Segoe UI"/>
        <w:sz w:val="20"/>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360"/>
      </w:pPr>
      <w:rPr>
        <w:rFonts w:hint="default"/>
      </w:rPr>
      <w:start w:val="5"/>
      <w:suff w:val="tab"/>
    </w:lvl>
    <w:lvl w:ilvl="1">
      <w:isLgl w:val="false"/>
      <w:lvlJc w:val="left"/>
      <w:lvlText w:val="%1.%2."/>
      <w:numFmt w:val="decimal"/>
      <w:pPr>
        <w:pBdr/>
        <w:spacing/>
        <w:ind w:hanging="432" w:left="792"/>
      </w:pPr>
      <w:rPr>
        <w:rFonts w:hint="default"/>
      </w:rPr>
      <w:start w:val="1"/>
      <w:suff w:val="tab"/>
    </w:lvl>
    <w:lvl w:ilvl="2">
      <w:isLgl w:val="false"/>
      <w:lvlJc w:val="left"/>
      <w:lvlText w:val="%1.%2.%3."/>
      <w:numFmt w:val="decimal"/>
      <w:pPr>
        <w:pBdr/>
        <w:spacing/>
        <w:ind w:hanging="504" w:left="1224"/>
      </w:pPr>
      <w:rPr>
        <w:rFonts w:hint="default"/>
      </w:rPr>
      <w:start w:val="1"/>
      <w:suff w:val="tab"/>
    </w:lvl>
    <w:lvl w:ilvl="3">
      <w:isLgl w:val="false"/>
      <w:lvlJc w:val="left"/>
      <w:lvlText w:val="%1.%2.%3.%4."/>
      <w:numFmt w:val="decimal"/>
      <w:pPr>
        <w:pBdr/>
        <w:spacing/>
        <w:ind w:hanging="648" w:left="1728"/>
      </w:pPr>
      <w:rPr>
        <w:rFonts w:hint="default"/>
      </w:rPr>
      <w:start w:val="1"/>
      <w:suff w:val="tab"/>
    </w:lvl>
    <w:lvl w:ilvl="4">
      <w:isLgl w:val="false"/>
      <w:lvlJc w:val="left"/>
      <w:lvlText w:val="%1.%2.%3.%4.%5."/>
      <w:numFmt w:val="decimal"/>
      <w:pPr>
        <w:pBdr/>
        <w:spacing/>
        <w:ind w:hanging="792" w:left="2232"/>
      </w:pPr>
      <w:rPr>
        <w:rFonts w:hint="default"/>
      </w:rPr>
      <w:start w:val="1"/>
      <w:suff w:val="tab"/>
    </w:lvl>
    <w:lvl w:ilvl="5">
      <w:isLgl w:val="false"/>
      <w:lvlJc w:val="left"/>
      <w:lvlText w:val="%1.%2.%3.%4.%5.%6."/>
      <w:numFmt w:val="decimal"/>
      <w:pPr>
        <w:pBdr/>
        <w:spacing/>
        <w:ind w:hanging="936" w:left="2736"/>
      </w:pPr>
      <w:rPr>
        <w:rFonts w:hint="default"/>
      </w:rPr>
      <w:start w:val="1"/>
      <w:suff w:val="tab"/>
    </w:lvl>
    <w:lvl w:ilvl="6">
      <w:isLgl w:val="false"/>
      <w:lvlJc w:val="left"/>
      <w:lvlText w:val="%1.%2.%3.%4.%5.%6.%7."/>
      <w:numFmt w:val="decimal"/>
      <w:pPr>
        <w:pBdr/>
        <w:spacing/>
        <w:ind w:hanging="1080" w:left="3240"/>
      </w:pPr>
      <w:rPr>
        <w:rFonts w:hint="default"/>
      </w:rPr>
      <w:start w:val="1"/>
      <w:suff w:val="tab"/>
    </w:lvl>
    <w:lvl w:ilvl="7">
      <w:isLgl w:val="false"/>
      <w:lvlJc w:val="left"/>
      <w:lvlText w:val="%1.%2.%3.%4.%5.%6.%7.%8."/>
      <w:numFmt w:val="decimal"/>
      <w:pPr>
        <w:pBdr/>
        <w:spacing/>
        <w:ind w:hanging="1224" w:left="3744"/>
      </w:pPr>
      <w:rPr>
        <w:rFonts w:hint="default"/>
      </w:rPr>
      <w:start w:val="1"/>
      <w:suff w:val="tab"/>
    </w:lvl>
    <w:lvl w:ilvl="8">
      <w:isLgl w:val="false"/>
      <w:lvlJc w:val="left"/>
      <w:lvlText w:val="%1.%2.%3.%4.%5.%6.%7.%8.%9."/>
      <w:numFmt w:val="decimal"/>
      <w:pPr>
        <w:pBdr/>
        <w:spacing/>
        <w:ind w:hanging="1440" w:left="4320"/>
      </w:pPr>
      <w:rPr>
        <w:rFonts w:hint="default"/>
      </w:rPr>
      <w:start w:val="1"/>
      <w:suff w:val="tab"/>
    </w:lvl>
  </w:abstractNum>
  <w:abstractNum w:abstractNumId="1">
    <w:lvl w:ilvl="0">
      <w:isLgl w:val="false"/>
      <w:lvlJc w:val="left"/>
      <w:lvlText w:val="%1."/>
      <w:numFmt w:val="decimal"/>
      <w:pPr>
        <w:pBdr/>
        <w:spacing/>
        <w:ind w:hanging="360" w:left="360"/>
      </w:pPr>
      <w:rPr>
        <w:rFonts w:hint="default"/>
      </w:rPr>
      <w:start w:val="1"/>
      <w:suff w:val="tab"/>
    </w:lvl>
    <w:lvl w:ilvl="1">
      <w:isLgl w:val="false"/>
      <w:lvlJc w:val="left"/>
      <w:lvlText w:val="%1.%2."/>
      <w:numFmt w:val="decimal"/>
      <w:pPr>
        <w:pBdr/>
        <w:spacing/>
        <w:ind w:hanging="432" w:left="792"/>
      </w:pPr>
      <w:rPr>
        <w:rFonts w:hint="default"/>
      </w:rPr>
      <w:start w:val="1"/>
      <w:suff w:val="tab"/>
    </w:lvl>
    <w:lvl w:ilvl="2">
      <w:isLgl w:val="false"/>
      <w:lvlJc w:val="left"/>
      <w:lvlText w:val="%1.%2.%3."/>
      <w:numFmt w:val="decimal"/>
      <w:pPr>
        <w:pBdr/>
        <w:spacing/>
        <w:ind w:hanging="504" w:left="1224"/>
      </w:pPr>
      <w:rPr>
        <w:rFonts w:hint="default"/>
      </w:rPr>
      <w:start w:val="1"/>
      <w:suff w:val="tab"/>
    </w:lvl>
    <w:lvl w:ilvl="3">
      <w:isLgl w:val="false"/>
      <w:lvlJc w:val="left"/>
      <w:lvlText w:val="%1.%2.%3.%4."/>
      <w:numFmt w:val="decimal"/>
      <w:pPr>
        <w:pBdr/>
        <w:spacing/>
        <w:ind w:hanging="648" w:left="1728"/>
      </w:pPr>
      <w:rPr>
        <w:rFonts w:hint="default"/>
      </w:rPr>
      <w:start w:val="1"/>
      <w:suff w:val="tab"/>
    </w:lvl>
    <w:lvl w:ilvl="4">
      <w:isLgl w:val="false"/>
      <w:lvlJc w:val="left"/>
      <w:lvlText w:val="%1.%2.%3.%4.%5."/>
      <w:numFmt w:val="decimal"/>
      <w:pPr>
        <w:pBdr/>
        <w:spacing/>
        <w:ind w:hanging="792" w:left="2232"/>
      </w:pPr>
      <w:rPr>
        <w:rFonts w:hint="default"/>
      </w:rPr>
      <w:start w:val="1"/>
      <w:suff w:val="tab"/>
    </w:lvl>
    <w:lvl w:ilvl="5">
      <w:isLgl w:val="false"/>
      <w:lvlJc w:val="left"/>
      <w:lvlText w:val="%1.%2.%3.%4.%5.%6."/>
      <w:numFmt w:val="decimal"/>
      <w:pPr>
        <w:pBdr/>
        <w:spacing/>
        <w:ind w:hanging="936" w:left="2736"/>
      </w:pPr>
      <w:rPr>
        <w:rFonts w:hint="default"/>
      </w:rPr>
      <w:start w:val="1"/>
      <w:suff w:val="tab"/>
    </w:lvl>
    <w:lvl w:ilvl="6">
      <w:isLgl w:val="false"/>
      <w:lvlJc w:val="left"/>
      <w:lvlText w:val="%1.%2.%3.%4.%5.%6.%7."/>
      <w:numFmt w:val="decimal"/>
      <w:pPr>
        <w:pBdr/>
        <w:spacing/>
        <w:ind w:hanging="1080" w:left="3240"/>
      </w:pPr>
      <w:rPr>
        <w:rFonts w:hint="default"/>
      </w:rPr>
      <w:start w:val="1"/>
      <w:suff w:val="tab"/>
    </w:lvl>
    <w:lvl w:ilvl="7">
      <w:isLgl w:val="false"/>
      <w:lvlJc w:val="left"/>
      <w:lvlText w:val="%1.%2.%3.%4.%5.%6.%7.%8."/>
      <w:numFmt w:val="decimal"/>
      <w:pPr>
        <w:pBdr/>
        <w:spacing/>
        <w:ind w:hanging="1224" w:left="3744"/>
      </w:pPr>
      <w:rPr>
        <w:rFonts w:hint="default"/>
      </w:rPr>
      <w:start w:val="1"/>
      <w:suff w:val="tab"/>
    </w:lvl>
    <w:lvl w:ilvl="8">
      <w:isLgl w:val="false"/>
      <w:lvlJc w:val="left"/>
      <w:lvlText w:val="%1.%2.%3.%4.%5.%6.%7.%8.%9."/>
      <w:numFmt w:val="decimal"/>
      <w:pPr>
        <w:pBdr/>
        <w:spacing/>
        <w:ind w:hanging="1440" w:left="4320"/>
      </w:pPr>
      <w:rPr>
        <w:rFonts w:hint="default"/>
      </w:rPr>
      <w:start w:val="1"/>
      <w:suff w:val="tab"/>
    </w:lvl>
  </w:abstractNum>
  <w:abstractNum w:abstractNumId="2">
    <w:lvl w:ilvl="0">
      <w:isLgl w:val="false"/>
      <w:lvlJc w:val="left"/>
      <w:lvlText w:val="%1."/>
      <w:numFmt w:val="decimal"/>
      <w:pPr>
        <w:pBdr/>
        <w:spacing/>
        <w:ind w:hanging="360" w:left="360"/>
      </w:pPr>
      <w:rPr>
        <w:rFonts w:hint="default"/>
      </w:rPr>
      <w:start w:val="1"/>
      <w:suff w:val="tab"/>
    </w:lvl>
    <w:lvl w:ilvl="1">
      <w:isLgl w:val="false"/>
      <w:lvlJc w:val="left"/>
      <w:lvlText w:val="%1.%2."/>
      <w:numFmt w:val="decimal"/>
      <w:pPr>
        <w:pBdr/>
        <w:spacing/>
        <w:ind w:hanging="432" w:left="792"/>
      </w:pPr>
      <w:rPr>
        <w:rFonts w:hint="default"/>
      </w:rPr>
      <w:start w:val="1"/>
      <w:suff w:val="tab"/>
    </w:lvl>
    <w:lvl w:ilvl="2">
      <w:isLgl w:val="false"/>
      <w:lvlJc w:val="left"/>
      <w:lvlText w:val="%1.%2.%3."/>
      <w:numFmt w:val="decimal"/>
      <w:pPr>
        <w:pBdr/>
        <w:spacing/>
        <w:ind w:hanging="504" w:left="1224"/>
      </w:pPr>
      <w:rPr>
        <w:rFonts w:hint="default"/>
      </w:rPr>
      <w:start w:val="1"/>
      <w:suff w:val="tab"/>
    </w:lvl>
    <w:lvl w:ilvl="3">
      <w:isLgl w:val="false"/>
      <w:lvlJc w:val="left"/>
      <w:lvlText w:val="%1.%2.%3.%4."/>
      <w:numFmt w:val="decimal"/>
      <w:pPr>
        <w:pBdr/>
        <w:spacing/>
        <w:ind w:hanging="648" w:left="1728"/>
      </w:pPr>
      <w:rPr>
        <w:rFonts w:hint="default"/>
      </w:rPr>
      <w:start w:val="1"/>
      <w:suff w:val="tab"/>
    </w:lvl>
    <w:lvl w:ilvl="4">
      <w:isLgl w:val="false"/>
      <w:lvlJc w:val="left"/>
      <w:lvlText w:val="%1.%2.%3.%4.%5."/>
      <w:numFmt w:val="decimal"/>
      <w:pPr>
        <w:pBdr/>
        <w:spacing/>
        <w:ind w:hanging="792" w:left="2232"/>
      </w:pPr>
      <w:rPr>
        <w:rFonts w:hint="default"/>
      </w:rPr>
      <w:start w:val="1"/>
      <w:suff w:val="tab"/>
    </w:lvl>
    <w:lvl w:ilvl="5">
      <w:isLgl w:val="false"/>
      <w:lvlJc w:val="left"/>
      <w:lvlText w:val="%1.%2.%3.%4.%5.%6."/>
      <w:numFmt w:val="decimal"/>
      <w:pPr>
        <w:pBdr/>
        <w:spacing/>
        <w:ind w:hanging="936" w:left="2736"/>
      </w:pPr>
      <w:rPr>
        <w:rFonts w:hint="default"/>
      </w:rPr>
      <w:start w:val="1"/>
      <w:suff w:val="tab"/>
    </w:lvl>
    <w:lvl w:ilvl="6">
      <w:isLgl w:val="false"/>
      <w:lvlJc w:val="left"/>
      <w:lvlText w:val="%1.%2.%3.%4.%5.%6.%7."/>
      <w:numFmt w:val="decimal"/>
      <w:pPr>
        <w:pBdr/>
        <w:spacing/>
        <w:ind w:hanging="1080" w:left="3240"/>
      </w:pPr>
      <w:rPr>
        <w:rFonts w:hint="default"/>
      </w:rPr>
      <w:start w:val="1"/>
      <w:suff w:val="tab"/>
    </w:lvl>
    <w:lvl w:ilvl="7">
      <w:isLgl w:val="false"/>
      <w:lvlJc w:val="left"/>
      <w:lvlText w:val="%1.%2.%3.%4.%5.%6.%7.%8."/>
      <w:numFmt w:val="decimal"/>
      <w:pPr>
        <w:pBdr/>
        <w:spacing/>
        <w:ind w:hanging="1224" w:left="3744"/>
      </w:pPr>
      <w:rPr>
        <w:rFonts w:hint="default"/>
      </w:rPr>
      <w:start w:val="1"/>
      <w:suff w:val="tab"/>
    </w:lvl>
    <w:lvl w:ilvl="8">
      <w:isLgl w:val="false"/>
      <w:lvlJc w:val="left"/>
      <w:lvlText w:val="%1.%2.%3.%4.%5.%6.%7.%8.%9."/>
      <w:numFmt w:val="decimal"/>
      <w:pPr>
        <w:pBdr/>
        <w:spacing/>
        <w:ind w:hanging="1440" w:left="4320"/>
      </w:pPr>
      <w:rPr>
        <w:rFonts w:hint="default"/>
      </w:rPr>
      <w:start w:val="1"/>
      <w:suff w:val="tab"/>
    </w:lvl>
  </w:abstractNum>
  <w:abstractNum w:abstractNumId="3">
    <w:lvl w:ilvl="0">
      <w:isLgl w:val="false"/>
      <w:lvlJc w:val="left"/>
      <w:lvlText w:val="%1."/>
      <w:numFmt w:val="decimal"/>
      <w:pPr>
        <w:pBdr/>
        <w:spacing/>
        <w:ind w:hanging="360" w:left="360"/>
      </w:pPr>
      <w:rPr>
        <w:rFonts w:hint="default"/>
      </w:rPr>
      <w:start w:val="1"/>
      <w:suff w:val="tab"/>
    </w:lvl>
    <w:lvl w:ilvl="1">
      <w:isLgl w:val="false"/>
      <w:lvlJc w:val="left"/>
      <w:lvlText w:val="%1.%2."/>
      <w:numFmt w:val="decimal"/>
      <w:pPr>
        <w:pBdr/>
        <w:spacing/>
        <w:ind w:hanging="432" w:left="792"/>
      </w:pPr>
      <w:rPr>
        <w:rFonts w:hint="default"/>
      </w:rPr>
      <w:start w:val="1"/>
      <w:suff w:val="tab"/>
    </w:lvl>
    <w:lvl w:ilvl="2">
      <w:isLgl w:val="false"/>
      <w:lvlJc w:val="left"/>
      <w:lvlText w:val="%1.%2.%3."/>
      <w:numFmt w:val="decimal"/>
      <w:pPr>
        <w:pBdr/>
        <w:spacing/>
        <w:ind w:hanging="504" w:left="1224"/>
      </w:pPr>
      <w:rPr>
        <w:rFonts w:hint="default"/>
      </w:rPr>
      <w:start w:val="1"/>
      <w:suff w:val="tab"/>
    </w:lvl>
    <w:lvl w:ilvl="3">
      <w:isLgl w:val="false"/>
      <w:lvlJc w:val="left"/>
      <w:lvlText w:val="%1.%2.%3.%4."/>
      <w:numFmt w:val="decimal"/>
      <w:pPr>
        <w:pBdr/>
        <w:spacing/>
        <w:ind w:hanging="648" w:left="1728"/>
      </w:pPr>
      <w:rPr>
        <w:rFonts w:hint="default"/>
      </w:rPr>
      <w:start w:val="1"/>
      <w:suff w:val="tab"/>
    </w:lvl>
    <w:lvl w:ilvl="4">
      <w:isLgl w:val="false"/>
      <w:lvlJc w:val="left"/>
      <w:lvlText w:val="%1.%2.%3.%4.%5."/>
      <w:numFmt w:val="decimal"/>
      <w:pPr>
        <w:pBdr/>
        <w:spacing/>
        <w:ind w:hanging="792" w:left="2232"/>
      </w:pPr>
      <w:rPr>
        <w:rFonts w:hint="default"/>
      </w:rPr>
      <w:start w:val="1"/>
      <w:suff w:val="tab"/>
    </w:lvl>
    <w:lvl w:ilvl="5">
      <w:isLgl w:val="false"/>
      <w:lvlJc w:val="left"/>
      <w:lvlText w:val="%1.%2.%3.%4.%5.%6."/>
      <w:numFmt w:val="decimal"/>
      <w:pPr>
        <w:pBdr/>
        <w:spacing/>
        <w:ind w:hanging="936" w:left="2736"/>
      </w:pPr>
      <w:rPr>
        <w:rFonts w:hint="default"/>
      </w:rPr>
      <w:start w:val="1"/>
      <w:suff w:val="tab"/>
    </w:lvl>
    <w:lvl w:ilvl="6">
      <w:isLgl w:val="false"/>
      <w:lvlJc w:val="left"/>
      <w:lvlText w:val="%1.%2.%3.%4.%5.%6.%7."/>
      <w:numFmt w:val="decimal"/>
      <w:pPr>
        <w:pBdr/>
        <w:spacing/>
        <w:ind w:hanging="1080" w:left="3240"/>
      </w:pPr>
      <w:rPr>
        <w:rFonts w:hint="default"/>
      </w:rPr>
      <w:start w:val="1"/>
      <w:suff w:val="tab"/>
    </w:lvl>
    <w:lvl w:ilvl="7">
      <w:isLgl w:val="false"/>
      <w:lvlJc w:val="left"/>
      <w:lvlText w:val="%1.%2.%3.%4.%5.%6.%7.%8."/>
      <w:numFmt w:val="decimal"/>
      <w:pPr>
        <w:pBdr/>
        <w:spacing/>
        <w:ind w:hanging="1224" w:left="3744"/>
      </w:pPr>
      <w:rPr>
        <w:rFonts w:hint="default"/>
      </w:rPr>
      <w:start w:val="1"/>
      <w:suff w:val="tab"/>
    </w:lvl>
    <w:lvl w:ilvl="8">
      <w:isLgl w:val="false"/>
      <w:lvlJc w:val="left"/>
      <w:lvlText w:val="%1.%2.%3.%4.%5.%6.%7.%8.%9."/>
      <w:numFmt w:val="decimal"/>
      <w:pPr>
        <w:pBdr/>
        <w:spacing/>
        <w:ind w:hanging="1440" w:left="4320"/>
      </w:pPr>
      <w:rPr>
        <w:rFonts w:hint="default"/>
      </w:rPr>
      <w:start w:val="1"/>
      <w:suff w:val="tab"/>
    </w:lvl>
  </w:abstractNum>
  <w:abstractNum w:abstractNumId="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1."/>
      <w:numFmt w:val="decimal"/>
      <w:pPr>
        <w:pBdr/>
        <w:spacing/>
        <w:ind w:hanging="360" w:left="360"/>
      </w:pPr>
      <w:rPr>
        <w:rFonts w:hint="default"/>
      </w:rPr>
      <w:start w:val="1"/>
      <w:suff w:val="tab"/>
    </w:lvl>
    <w:lvl w:ilvl="1">
      <w:isLgl w:val="false"/>
      <w:lvlJc w:val="left"/>
      <w:lvlText w:val="%1.%2."/>
      <w:numFmt w:val="decimal"/>
      <w:pPr>
        <w:pBdr/>
        <w:spacing/>
        <w:ind w:hanging="432" w:left="792"/>
      </w:pPr>
      <w:rPr>
        <w:rFonts w:hint="default"/>
      </w:rPr>
      <w:start w:val="1"/>
      <w:suff w:val="tab"/>
    </w:lvl>
    <w:lvl w:ilvl="2">
      <w:isLgl w:val="false"/>
      <w:lvlJc w:val="left"/>
      <w:lvlText w:val="%1.%2.%3."/>
      <w:numFmt w:val="decimal"/>
      <w:pPr>
        <w:pBdr/>
        <w:spacing/>
        <w:ind w:hanging="504" w:left="1224"/>
      </w:pPr>
      <w:rPr>
        <w:rFonts w:hint="default"/>
      </w:rPr>
      <w:start w:val="1"/>
      <w:suff w:val="tab"/>
    </w:lvl>
    <w:lvl w:ilvl="3">
      <w:isLgl w:val="false"/>
      <w:lvlJc w:val="left"/>
      <w:lvlText w:val="%1.%2.%3.%4."/>
      <w:numFmt w:val="decimal"/>
      <w:pPr>
        <w:pBdr/>
        <w:spacing/>
        <w:ind w:hanging="648" w:left="1728"/>
      </w:pPr>
      <w:rPr>
        <w:rFonts w:hint="default"/>
      </w:rPr>
      <w:start w:val="1"/>
      <w:suff w:val="tab"/>
    </w:lvl>
    <w:lvl w:ilvl="4">
      <w:isLgl w:val="false"/>
      <w:lvlJc w:val="left"/>
      <w:lvlText w:val="%1.%2.%3.%4.%5."/>
      <w:numFmt w:val="decimal"/>
      <w:pPr>
        <w:pBdr/>
        <w:spacing/>
        <w:ind w:hanging="792" w:left="2232"/>
      </w:pPr>
      <w:rPr>
        <w:rFonts w:hint="default"/>
      </w:rPr>
      <w:start w:val="1"/>
      <w:suff w:val="tab"/>
    </w:lvl>
    <w:lvl w:ilvl="5">
      <w:isLgl w:val="false"/>
      <w:lvlJc w:val="left"/>
      <w:lvlText w:val="%1.%2.%3.%4.%5.%6."/>
      <w:numFmt w:val="decimal"/>
      <w:pPr>
        <w:pBdr/>
        <w:spacing/>
        <w:ind w:hanging="936" w:left="2736"/>
      </w:pPr>
      <w:rPr>
        <w:rFonts w:hint="default"/>
      </w:rPr>
      <w:start w:val="1"/>
      <w:suff w:val="tab"/>
    </w:lvl>
    <w:lvl w:ilvl="6">
      <w:isLgl w:val="false"/>
      <w:lvlJc w:val="left"/>
      <w:lvlText w:val="%1.%2.%3.%4.%5.%6.%7."/>
      <w:numFmt w:val="decimal"/>
      <w:pPr>
        <w:pBdr/>
        <w:spacing/>
        <w:ind w:hanging="1080" w:left="3240"/>
      </w:pPr>
      <w:rPr>
        <w:rFonts w:hint="default"/>
      </w:rPr>
      <w:start w:val="1"/>
      <w:suff w:val="tab"/>
    </w:lvl>
    <w:lvl w:ilvl="7">
      <w:isLgl w:val="false"/>
      <w:lvlJc w:val="left"/>
      <w:lvlText w:val="%1.%2.%3.%4.%5.%6.%7.%8."/>
      <w:numFmt w:val="decimal"/>
      <w:pPr>
        <w:pBdr/>
        <w:spacing/>
        <w:ind w:hanging="1224" w:left="3744"/>
      </w:pPr>
      <w:rPr>
        <w:rFonts w:hint="default"/>
      </w:rPr>
      <w:start w:val="1"/>
      <w:suff w:val="tab"/>
    </w:lvl>
    <w:lvl w:ilvl="8">
      <w:isLgl w:val="false"/>
      <w:lvlJc w:val="left"/>
      <w:lvlText w:val="%1.%2.%3.%4.%5.%6.%7.%8.%9."/>
      <w:numFmt w:val="decimal"/>
      <w:pPr>
        <w:pBdr/>
        <w:spacing/>
        <w:ind w:hanging="1440" w:left="4320"/>
      </w:pPr>
      <w:rPr>
        <w:rFonts w:hint="default"/>
      </w:rPr>
      <w:start w:val="1"/>
      <w:suff w:val="tab"/>
    </w:lvl>
  </w:abstractNum>
  <w:abstractNum w:abstractNumId="6">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7">
    <w:lvl w:ilvl="0">
      <w:isLgl w:val="false"/>
      <w:lvlJc w:val="left"/>
      <w:lvlText w:val="%1."/>
      <w:numFmt w:val="decimal"/>
      <w:pPr>
        <w:pBdr/>
        <w:spacing/>
        <w:ind w:hanging="360" w:left="8233"/>
      </w:pPr>
      <w:rPr/>
      <w:start w:val="1"/>
      <w:suff w:val="tab"/>
    </w:lvl>
    <w:lvl w:ilvl="1">
      <w:isLgl w:val="false"/>
      <w:lvlJc w:val="left"/>
      <w:lvlText w:val="%2."/>
      <w:numFmt w:val="lowerLetter"/>
      <w:pPr>
        <w:pBdr/>
        <w:spacing/>
        <w:ind w:hanging="360" w:left="8953"/>
      </w:pPr>
      <w:rPr/>
      <w:start w:val="1"/>
      <w:suff w:val="tab"/>
    </w:lvl>
    <w:lvl w:ilvl="2">
      <w:isLgl w:val="false"/>
      <w:lvlJc w:val="right"/>
      <w:lvlText w:val="%3."/>
      <w:numFmt w:val="lowerRoman"/>
      <w:pPr>
        <w:pBdr/>
        <w:spacing/>
        <w:ind w:hanging="180" w:left="9673"/>
      </w:pPr>
      <w:rPr/>
      <w:start w:val="1"/>
      <w:suff w:val="tab"/>
    </w:lvl>
    <w:lvl w:ilvl="3">
      <w:isLgl w:val="false"/>
      <w:lvlJc w:val="left"/>
      <w:lvlText w:val="%4."/>
      <w:numFmt w:val="decimal"/>
      <w:pPr>
        <w:pBdr/>
        <w:spacing/>
        <w:ind w:hanging="360" w:left="10393"/>
      </w:pPr>
      <w:rPr/>
      <w:start w:val="1"/>
      <w:suff w:val="tab"/>
    </w:lvl>
    <w:lvl w:ilvl="4">
      <w:isLgl w:val="false"/>
      <w:lvlJc w:val="left"/>
      <w:lvlText w:val="%5."/>
      <w:numFmt w:val="lowerLetter"/>
      <w:pPr>
        <w:pBdr/>
        <w:spacing/>
        <w:ind w:hanging="360" w:left="11113"/>
      </w:pPr>
      <w:rPr/>
      <w:start w:val="1"/>
      <w:suff w:val="tab"/>
    </w:lvl>
    <w:lvl w:ilvl="5">
      <w:isLgl w:val="false"/>
      <w:lvlJc w:val="right"/>
      <w:lvlText w:val="%6."/>
      <w:numFmt w:val="lowerRoman"/>
      <w:pPr>
        <w:pBdr/>
        <w:spacing/>
        <w:ind w:hanging="180" w:left="11833"/>
      </w:pPr>
      <w:rPr/>
      <w:start w:val="1"/>
      <w:suff w:val="tab"/>
    </w:lvl>
    <w:lvl w:ilvl="6">
      <w:isLgl w:val="false"/>
      <w:lvlJc w:val="left"/>
      <w:lvlText w:val="%7."/>
      <w:numFmt w:val="decimal"/>
      <w:pPr>
        <w:pBdr/>
        <w:spacing/>
        <w:ind w:hanging="360" w:left="12553"/>
      </w:pPr>
      <w:rPr/>
      <w:start w:val="1"/>
      <w:suff w:val="tab"/>
    </w:lvl>
    <w:lvl w:ilvl="7">
      <w:isLgl w:val="false"/>
      <w:lvlJc w:val="left"/>
      <w:lvlText w:val="%8."/>
      <w:numFmt w:val="lowerLetter"/>
      <w:pPr>
        <w:pBdr/>
        <w:spacing/>
        <w:ind w:hanging="360" w:left="13273"/>
      </w:pPr>
      <w:rPr/>
      <w:start w:val="1"/>
      <w:suff w:val="tab"/>
    </w:lvl>
    <w:lvl w:ilvl="8">
      <w:isLgl w:val="false"/>
      <w:lvlJc w:val="right"/>
      <w:lvlText w:val="%9."/>
      <w:numFmt w:val="lowerRoman"/>
      <w:pPr>
        <w:pBdr/>
        <w:spacing/>
        <w:ind w:hanging="180" w:left="13993"/>
      </w:pPr>
      <w:rPr/>
      <w:start w:val="1"/>
      <w:suff w:val="tab"/>
    </w:lvl>
  </w:abstractNum>
  <w:abstractNum w:abstractNumId="8">
    <w:lvl w:ilvl="0">
      <w:isLgl w:val="false"/>
      <w:lvlJc w:val="left"/>
      <w:lvlText w:val="%1."/>
      <w:numFmt w:val="decimal"/>
      <w:pPr>
        <w:pBdr/>
        <w:tabs>
          <w:tab w:val="num" w:leader="none" w:pos="360"/>
        </w:tabs>
        <w:spacing/>
        <w:ind w:hanging="360" w:left="3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9">
    <w:lvl w:ilvl="0">
      <w:isLgl w:val="false"/>
      <w:lvlJc w:val="left"/>
      <w:lvlText w:val="%1."/>
      <w:numFmt w:val="decimal"/>
      <w:pPr>
        <w:pBdr/>
        <w:spacing/>
        <w:ind w:hanging="360" w:left="360"/>
      </w:pPr>
      <w:rPr>
        <w:rFonts w:hint="default"/>
      </w:rPr>
      <w:start w:val="1"/>
      <w:suff w:val="tab"/>
    </w:lvl>
    <w:lvl w:ilvl="1">
      <w:isLgl w:val="false"/>
      <w:lvlJc w:val="left"/>
      <w:lvlText w:val="%1.%2."/>
      <w:numFmt w:val="decimal"/>
      <w:pPr>
        <w:pBdr/>
        <w:spacing/>
        <w:ind w:hanging="432" w:left="792"/>
      </w:pPr>
      <w:rPr>
        <w:rFonts w:hint="default"/>
      </w:rPr>
      <w:start w:val="1"/>
      <w:suff w:val="tab"/>
    </w:lvl>
    <w:lvl w:ilvl="2">
      <w:isLgl w:val="false"/>
      <w:lvlJc w:val="left"/>
      <w:lvlText w:val="%1.%2.%3."/>
      <w:numFmt w:val="decimal"/>
      <w:pPr>
        <w:pBdr/>
        <w:spacing/>
        <w:ind w:hanging="504" w:left="1224"/>
      </w:pPr>
      <w:rPr>
        <w:rFonts w:hint="default"/>
      </w:rPr>
      <w:start w:val="1"/>
      <w:suff w:val="tab"/>
    </w:lvl>
    <w:lvl w:ilvl="3">
      <w:isLgl w:val="false"/>
      <w:lvlJc w:val="left"/>
      <w:lvlText w:val="%1.%2.%3.%4."/>
      <w:numFmt w:val="decimal"/>
      <w:pPr>
        <w:pBdr/>
        <w:spacing/>
        <w:ind w:hanging="648" w:left="1728"/>
      </w:pPr>
      <w:rPr>
        <w:rFonts w:hint="default"/>
      </w:rPr>
      <w:start w:val="1"/>
      <w:suff w:val="tab"/>
    </w:lvl>
    <w:lvl w:ilvl="4">
      <w:isLgl w:val="false"/>
      <w:lvlJc w:val="left"/>
      <w:lvlText w:val="%1.%2.%3.%4.%5."/>
      <w:numFmt w:val="decimal"/>
      <w:pPr>
        <w:pBdr/>
        <w:spacing/>
        <w:ind w:hanging="792" w:left="2232"/>
      </w:pPr>
      <w:rPr>
        <w:rFonts w:hint="default"/>
      </w:rPr>
      <w:start w:val="1"/>
      <w:suff w:val="tab"/>
    </w:lvl>
    <w:lvl w:ilvl="5">
      <w:isLgl w:val="false"/>
      <w:lvlJc w:val="left"/>
      <w:lvlText w:val="%1.%2.%3.%4.%5.%6."/>
      <w:numFmt w:val="decimal"/>
      <w:pPr>
        <w:pBdr/>
        <w:spacing/>
        <w:ind w:hanging="936" w:left="2736"/>
      </w:pPr>
      <w:rPr>
        <w:rFonts w:hint="default"/>
      </w:rPr>
      <w:start w:val="1"/>
      <w:suff w:val="tab"/>
    </w:lvl>
    <w:lvl w:ilvl="6">
      <w:isLgl w:val="false"/>
      <w:lvlJc w:val="left"/>
      <w:lvlText w:val="%1.%2.%3.%4.%5.%6.%7."/>
      <w:numFmt w:val="decimal"/>
      <w:pPr>
        <w:pBdr/>
        <w:spacing/>
        <w:ind w:hanging="1080" w:left="3240"/>
      </w:pPr>
      <w:rPr>
        <w:rFonts w:hint="default"/>
      </w:rPr>
      <w:start w:val="1"/>
      <w:suff w:val="tab"/>
    </w:lvl>
    <w:lvl w:ilvl="7">
      <w:isLgl w:val="false"/>
      <w:lvlJc w:val="left"/>
      <w:lvlText w:val="%1.%2.%3.%4.%5.%6.%7.%8."/>
      <w:numFmt w:val="decimal"/>
      <w:pPr>
        <w:pBdr/>
        <w:spacing/>
        <w:ind w:hanging="1224" w:left="3744"/>
      </w:pPr>
      <w:rPr>
        <w:rFonts w:hint="default"/>
      </w:rPr>
      <w:start w:val="1"/>
      <w:suff w:val="tab"/>
    </w:lvl>
    <w:lvl w:ilvl="8">
      <w:isLgl w:val="false"/>
      <w:lvlJc w:val="left"/>
      <w:lvlText w:val="%1.%2.%3.%4.%5.%6.%7.%8.%9."/>
      <w:numFmt w:val="decimal"/>
      <w:pPr>
        <w:pBdr/>
        <w:spacing/>
        <w:ind w:hanging="1440" w:left="4320"/>
      </w:pPr>
      <w:rPr>
        <w:rFonts w:hint="default"/>
      </w:rPr>
      <w:start w:val="1"/>
      <w:suff w:val="tab"/>
    </w:lvl>
  </w:abstractNum>
  <w:abstractNum w:abstractNumId="10">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1">
    <w:lvl w:ilvl="0">
      <w:isLgl w:val="false"/>
      <w:lvlJc w:val="left"/>
      <w:lvlText w:val="%1."/>
      <w:numFmt w:val="decimal"/>
      <w:pPr>
        <w:pBdr/>
        <w:tabs>
          <w:tab w:val="num" w:leader="none" w:pos="0"/>
        </w:tabs>
        <w:spacing/>
        <w:ind w:firstLine="0" w:left="0"/>
      </w:pPr>
      <w:pStyle w:val="975"/>
      <w:rPr>
        <w:rFonts w:hint="default"/>
      </w:rPr>
      <w:start w:val="1"/>
      <w:suff w:val="tab"/>
    </w:lvl>
    <w:lvl w:ilvl="1">
      <w:isLgl w:val="false"/>
      <w:lvlJc w:val="left"/>
      <w:lvlText w:val="%1.%2"/>
      <w:numFmt w:val="decimal"/>
      <w:pPr>
        <w:pBdr/>
        <w:tabs>
          <w:tab w:val="num" w:leader="none" w:pos="0"/>
        </w:tabs>
        <w:spacing/>
        <w:ind w:firstLine="0" w:left="0"/>
      </w:pPr>
      <w:pStyle w:val="976"/>
      <w:rPr>
        <w:rFonts w:hint="default"/>
      </w:rPr>
      <w:start w:val="1"/>
      <w:suff w:val="tab"/>
    </w:lvl>
    <w:lvl w:ilvl="2">
      <w:isLgl w:val="false"/>
      <w:lvlJc w:val="left"/>
      <w:lvlText w:val="%1.%2.%3"/>
      <w:numFmt w:val="decimal"/>
      <w:pPr>
        <w:pBdr/>
        <w:tabs>
          <w:tab w:val="num" w:leader="none" w:pos="720"/>
        </w:tabs>
        <w:spacing/>
        <w:ind w:firstLine="0" w:left="0"/>
      </w:pPr>
      <w:pStyle w:val="977"/>
      <w:rPr>
        <w:rFonts w:hint="default"/>
        <w:b/>
        <w:i/>
      </w:rPr>
      <w:start w:val="1"/>
      <w:suff w:val="tab"/>
    </w:lvl>
    <w:lvl w:ilvl="3">
      <w:isLgl w:val="false"/>
      <w:lvlJc w:val="left"/>
      <w:lvlText w:val="%1.%2.%3.%4"/>
      <w:numFmt w:val="decimal"/>
      <w:pPr>
        <w:pBdr/>
        <w:tabs>
          <w:tab w:val="num" w:leader="none" w:pos="0"/>
        </w:tabs>
        <w:spacing/>
        <w:ind w:firstLine="0" w:left="0"/>
      </w:pPr>
      <w:pStyle w:val="978"/>
      <w:rPr>
        <w:rFonts w:hint="default"/>
      </w:rPr>
      <w:start w:val="1"/>
      <w:suff w:val="tab"/>
    </w:lvl>
    <w:lvl w:ilvl="4">
      <w:isLgl w:val="false"/>
      <w:lvlJc w:val="left"/>
      <w:lvlText w:val="%1.%2.%3.%4.%5"/>
      <w:numFmt w:val="decimal"/>
      <w:pPr>
        <w:pBdr/>
        <w:tabs>
          <w:tab w:val="num" w:leader="none" w:pos="0"/>
        </w:tabs>
        <w:spacing/>
        <w:ind w:firstLine="0" w:left="0"/>
      </w:pPr>
      <w:pStyle w:val="979"/>
      <w:rPr>
        <w:rFonts w:hint="default"/>
      </w:rPr>
      <w:start w:val="1"/>
      <w:suff w:val="tab"/>
    </w:lvl>
    <w:lvl w:ilvl="5">
      <w:isLgl w:val="false"/>
      <w:lvlJc w:val="left"/>
      <w:lvlText w:val="%1.%2.%3.%4.%5.%6"/>
      <w:numFmt w:val="decimal"/>
      <w:pPr>
        <w:pBdr/>
        <w:tabs>
          <w:tab w:val="num" w:leader="none" w:pos="0"/>
        </w:tabs>
        <w:spacing/>
        <w:ind w:firstLine="0" w:left="0"/>
      </w:pPr>
      <w:pStyle w:val="980"/>
      <w:rPr>
        <w:rFonts w:hint="default"/>
      </w:rPr>
      <w:start w:val="1"/>
      <w:suff w:val="tab"/>
    </w:lvl>
    <w:lvl w:ilvl="6">
      <w:isLgl w:val="false"/>
      <w:lvlJc w:val="left"/>
      <w:lvlText w:val="%1.%2.%3.%4.%5.%6.%7"/>
      <w:numFmt w:val="decimal"/>
      <w:pPr>
        <w:pBdr/>
        <w:tabs>
          <w:tab w:val="num" w:leader="none" w:pos="0"/>
        </w:tabs>
        <w:spacing/>
        <w:ind w:firstLine="0" w:left="0"/>
      </w:pPr>
      <w:pStyle w:val="981"/>
      <w:rPr>
        <w:rFonts w:hint="default"/>
      </w:rPr>
      <w:start w:val="1"/>
      <w:suff w:val="tab"/>
    </w:lvl>
    <w:lvl w:ilvl="7">
      <w:isLgl w:val="false"/>
      <w:lvlJc w:val="left"/>
      <w:lvlText w:val="%1.%2.%3.%4.%5.%6.%7.%8"/>
      <w:numFmt w:val="decimal"/>
      <w:pPr>
        <w:pBdr/>
        <w:tabs>
          <w:tab w:val="num" w:leader="none" w:pos="0"/>
        </w:tabs>
        <w:spacing/>
        <w:ind w:firstLine="0" w:left="0"/>
      </w:pPr>
      <w:pStyle w:val="982"/>
      <w:rPr>
        <w:rFonts w:hint="default"/>
      </w:rPr>
      <w:start w:val="1"/>
      <w:suff w:val="tab"/>
    </w:lvl>
    <w:lvl w:ilvl="8">
      <w:isLgl w:val="false"/>
      <w:lvlJc w:val="left"/>
      <w:lvlText w:val="%1.%2.%3.%4.%5.%6.%7.%8.%9"/>
      <w:numFmt w:val="decimal"/>
      <w:pPr>
        <w:pBdr/>
        <w:tabs>
          <w:tab w:val="num" w:leader="none" w:pos="0"/>
        </w:tabs>
        <w:spacing/>
        <w:ind w:firstLine="0" w:left="0"/>
      </w:pPr>
      <w:pStyle w:val="983"/>
      <w:rPr>
        <w:rFonts w:hint="default"/>
      </w:rPr>
      <w:start w:val="1"/>
      <w:suff w:val="tab"/>
    </w:lvl>
  </w:abstractNum>
  <w:abstractNum w:abstractNumId="1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10"/>
  </w:num>
  <w:num w:numId="2">
    <w:abstractNumId w:val="3"/>
  </w:num>
  <w:num w:numId="3">
    <w:abstractNumId w:val="7"/>
  </w:num>
  <w:num w:numId="4">
    <w:abstractNumId w:val="4"/>
  </w:num>
  <w:num w:numId="5">
    <w:abstractNumId w:val="6"/>
  </w:num>
  <w:num w:numId="6">
    <w:abstractNumId w:val="2"/>
  </w:num>
  <w:num w:numId="7">
    <w:abstractNumId w:val="11"/>
  </w:num>
  <w:num w:numId="8">
    <w:abstractNumId w:val="8"/>
  </w:num>
  <w:num w:numId="9">
    <w:abstractNumId w:val="5"/>
  </w:num>
  <w:num w:numId="10">
    <w:abstractNumId w:val="9"/>
  </w:num>
  <w:num w:numId="11">
    <w:abstractNumId w:val="1"/>
  </w:num>
  <w:num w:numId="12">
    <w:abstractNumId w:val="0"/>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tru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pt-BR"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02">
    <w:name w:val="Table Grid"/>
    <w:basedOn w:val="98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Table Grid Light"/>
    <w:basedOn w:val="98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Plain Table 1"/>
    <w:basedOn w:val="98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Plain Table 2"/>
    <w:basedOn w:val="98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Plain Table 3"/>
    <w:basedOn w:val="98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Plain Table 4"/>
    <w:basedOn w:val="98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Plain Table 5"/>
    <w:basedOn w:val="98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1 Light"/>
    <w:basedOn w:val="98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1 Light - Accent 1"/>
    <w:basedOn w:val="98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1 Light - Accent 2"/>
    <w:basedOn w:val="98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1 Light - Accent 3"/>
    <w:basedOn w:val="98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1 Light - Accent 4"/>
    <w:basedOn w:val="98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1 Light - Accent 5"/>
    <w:basedOn w:val="98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1 Light - Accent 6"/>
    <w:basedOn w:val="98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2"/>
    <w:basedOn w:val="98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2 - Accent 1"/>
    <w:basedOn w:val="98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2 - Accent 2"/>
    <w:basedOn w:val="98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2 - Accent 3"/>
    <w:basedOn w:val="98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2 - Accent 4"/>
    <w:basedOn w:val="98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2 - Accent 5"/>
    <w:basedOn w:val="98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2 - Accent 6"/>
    <w:basedOn w:val="98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3"/>
    <w:basedOn w:val="98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3 - Accent 1"/>
    <w:basedOn w:val="98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3 - Accent 2"/>
    <w:basedOn w:val="98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3 - Accent 3"/>
    <w:basedOn w:val="98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3 - Accent 4"/>
    <w:basedOn w:val="98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3 - Accent 5"/>
    <w:basedOn w:val="98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3 - Accent 6"/>
    <w:basedOn w:val="98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4"/>
    <w:basedOn w:val="98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4 - Accent 1"/>
    <w:basedOn w:val="98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4 - Accent 2"/>
    <w:basedOn w:val="98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4 - Accent 3"/>
    <w:basedOn w:val="98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4 - Accent 4"/>
    <w:basedOn w:val="98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4 - Accent 5"/>
    <w:basedOn w:val="98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4 - Accent 6"/>
    <w:basedOn w:val="98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5 Dark"/>
    <w:basedOn w:val="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5 Dark- Accent 1"/>
    <w:basedOn w:val="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5 Dark - Accent 2"/>
    <w:basedOn w:val="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5 Dark - Accent 3"/>
    <w:basedOn w:val="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5 Dark- Accent 4"/>
    <w:basedOn w:val="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5 Dark - Accent 5"/>
    <w:basedOn w:val="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5 Dark - Accent 6"/>
    <w:basedOn w:val="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6 Colorful"/>
    <w:basedOn w:val="98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45">
    <w:name w:val="Grid Table 6 Colorful - Accent 1"/>
    <w:basedOn w:val="98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46">
    <w:name w:val="Grid Table 6 Colorful - Accent 2"/>
    <w:basedOn w:val="98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47">
    <w:name w:val="Grid Table 6 Colorful - Accent 3"/>
    <w:basedOn w:val="98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48">
    <w:name w:val="Grid Table 6 Colorful - Accent 4"/>
    <w:basedOn w:val="98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49">
    <w:name w:val="Grid Table 6 Colorful - Accent 5"/>
    <w:basedOn w:val="98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50">
    <w:name w:val="Grid Table 6 Colorful - Accent 6"/>
    <w:basedOn w:val="98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51">
    <w:name w:val="Grid Table 7 Colorful"/>
    <w:basedOn w:val="98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7 Colorful - Accent 1"/>
    <w:basedOn w:val="98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7 Colorful - Accent 2"/>
    <w:basedOn w:val="98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7 Colorful - Accent 3"/>
    <w:basedOn w:val="98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7 Colorful - Accent 4"/>
    <w:basedOn w:val="98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7 Colorful - Accent 5"/>
    <w:basedOn w:val="98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7 Colorful - Accent 6"/>
    <w:basedOn w:val="98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1 Light"/>
    <w:basedOn w:val="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1 Light - Accent 1"/>
    <w:basedOn w:val="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1 Light - Accent 2"/>
    <w:basedOn w:val="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1 Light - Accent 3"/>
    <w:basedOn w:val="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1 Light - Accent 4"/>
    <w:basedOn w:val="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1 Light - Accent 5"/>
    <w:basedOn w:val="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1 Light - Accent 6"/>
    <w:basedOn w:val="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2"/>
    <w:basedOn w:val="98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2 - Accent 1"/>
    <w:basedOn w:val="98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2 - Accent 2"/>
    <w:basedOn w:val="98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2 - Accent 3"/>
    <w:basedOn w:val="98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2 - Accent 4"/>
    <w:basedOn w:val="98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2 - Accent 5"/>
    <w:basedOn w:val="98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2 - Accent 6"/>
    <w:basedOn w:val="98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3"/>
    <w:basedOn w:val="98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3 - Accent 1"/>
    <w:basedOn w:val="98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3 - Accent 2"/>
    <w:basedOn w:val="98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3 - Accent 3"/>
    <w:basedOn w:val="98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3 - Accent 4"/>
    <w:basedOn w:val="98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3 - Accent 5"/>
    <w:basedOn w:val="98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3 - Accent 6"/>
    <w:basedOn w:val="98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4"/>
    <w:basedOn w:val="98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4 - Accent 1"/>
    <w:basedOn w:val="98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4 - Accent 2"/>
    <w:basedOn w:val="98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4 - Accent 3"/>
    <w:basedOn w:val="98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4 - Accent 4"/>
    <w:basedOn w:val="98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4 - Accent 5"/>
    <w:basedOn w:val="98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4 - Accent 6"/>
    <w:basedOn w:val="98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5 Dark"/>
    <w:basedOn w:val="98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7">
    <w:name w:val="List Table 5 Dark - Accent 1"/>
    <w:basedOn w:val="98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8">
    <w:name w:val="List Table 5 Dark - Accent 2"/>
    <w:basedOn w:val="98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9">
    <w:name w:val="List Table 5 Dark - Accent 3"/>
    <w:basedOn w:val="98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0">
    <w:name w:val="List Table 5 Dark - Accent 4"/>
    <w:basedOn w:val="98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1">
    <w:name w:val="List Table 5 Dark - Accent 5"/>
    <w:basedOn w:val="98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2">
    <w:name w:val="List Table 5 Dark - Accent 6"/>
    <w:basedOn w:val="98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3">
    <w:name w:val="List Table 6 Colorful"/>
    <w:basedOn w:val="98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6 Colorful - Accent 1"/>
    <w:basedOn w:val="98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6 Colorful - Accent 2"/>
    <w:basedOn w:val="98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6 Colorful - Accent 3"/>
    <w:basedOn w:val="98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6 Colorful - Accent 4"/>
    <w:basedOn w:val="98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6 Colorful - Accent 5"/>
    <w:basedOn w:val="98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6 Colorful - Accent 6"/>
    <w:basedOn w:val="98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7 Colorful"/>
    <w:basedOn w:val="98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01">
    <w:name w:val="List Table 7 Colorful - Accent 1"/>
    <w:basedOn w:val="98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02">
    <w:name w:val="List Table 7 Colorful - Accent 2"/>
    <w:basedOn w:val="98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03">
    <w:name w:val="List Table 7 Colorful - Accent 3"/>
    <w:basedOn w:val="98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04">
    <w:name w:val="List Table 7 Colorful - Accent 4"/>
    <w:basedOn w:val="98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05">
    <w:name w:val="List Table 7 Colorful - Accent 5"/>
    <w:basedOn w:val="98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06">
    <w:name w:val="List Table 7 Colorful - Accent 6"/>
    <w:basedOn w:val="98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07">
    <w:name w:val="Lined - Accent"/>
    <w:basedOn w:val="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ned - Accent 1"/>
    <w:basedOn w:val="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ned - Accent 2"/>
    <w:basedOn w:val="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ned - Accent 3"/>
    <w:basedOn w:val="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ned - Accent 4"/>
    <w:basedOn w:val="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ned - Accent 5"/>
    <w:basedOn w:val="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ned - Accent 6"/>
    <w:basedOn w:val="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Bordered &amp; Lined - Accent"/>
    <w:basedOn w:val="98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Bordered &amp; Lined - Accent 1"/>
    <w:basedOn w:val="98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Bordered &amp; Lined - Accent 2"/>
    <w:basedOn w:val="98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Bordered &amp; Lined - Accent 3"/>
    <w:basedOn w:val="98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Bordered &amp; Lined - Accent 4"/>
    <w:basedOn w:val="98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Bordered &amp; Lined - Accent 5"/>
    <w:basedOn w:val="98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Bordered &amp; Lined - Accent 6"/>
    <w:basedOn w:val="98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Bordered"/>
    <w:basedOn w:val="98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Bordered - Accent 1"/>
    <w:basedOn w:val="98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Bordered - Accent 2"/>
    <w:basedOn w:val="98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Bordered - Accent 3"/>
    <w:basedOn w:val="98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Bordered - Accent 4"/>
    <w:basedOn w:val="98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Bordered - Accent 5"/>
    <w:basedOn w:val="98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Bordered - Accent 6"/>
    <w:basedOn w:val="98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28">
    <w:name w:val="Heading 1 Char"/>
    <w:basedOn w:val="984"/>
    <w:link w:val="975"/>
    <w:uiPriority w:val="9"/>
    <w:pPr>
      <w:pBdr/>
      <w:spacing/>
      <w:ind/>
    </w:pPr>
    <w:rPr>
      <w:rFonts w:ascii="Arial" w:hAnsi="Arial" w:eastAsia="Arial" w:cs="Arial"/>
      <w:color w:val="0f4761" w:themeColor="accent1" w:themeShade="BF"/>
      <w:sz w:val="40"/>
      <w:szCs w:val="40"/>
    </w:rPr>
  </w:style>
  <w:style w:type="character" w:styleId="929">
    <w:name w:val="Heading 2 Char"/>
    <w:basedOn w:val="984"/>
    <w:link w:val="976"/>
    <w:uiPriority w:val="9"/>
    <w:pPr>
      <w:pBdr/>
      <w:spacing/>
      <w:ind/>
    </w:pPr>
    <w:rPr>
      <w:rFonts w:ascii="Arial" w:hAnsi="Arial" w:eastAsia="Arial" w:cs="Arial"/>
      <w:color w:val="0f4761" w:themeColor="accent1" w:themeShade="BF"/>
      <w:sz w:val="32"/>
      <w:szCs w:val="32"/>
    </w:rPr>
  </w:style>
  <w:style w:type="character" w:styleId="930">
    <w:name w:val="Heading 3 Char"/>
    <w:basedOn w:val="984"/>
    <w:link w:val="977"/>
    <w:uiPriority w:val="9"/>
    <w:pPr>
      <w:pBdr/>
      <w:spacing/>
      <w:ind/>
    </w:pPr>
    <w:rPr>
      <w:rFonts w:ascii="Arial" w:hAnsi="Arial" w:eastAsia="Arial" w:cs="Arial"/>
      <w:color w:val="0f4761" w:themeColor="accent1" w:themeShade="BF"/>
      <w:sz w:val="28"/>
      <w:szCs w:val="28"/>
    </w:rPr>
  </w:style>
  <w:style w:type="character" w:styleId="931">
    <w:name w:val="Heading 4 Char"/>
    <w:basedOn w:val="984"/>
    <w:link w:val="978"/>
    <w:uiPriority w:val="9"/>
    <w:pPr>
      <w:pBdr/>
      <w:spacing/>
      <w:ind/>
    </w:pPr>
    <w:rPr>
      <w:rFonts w:ascii="Arial" w:hAnsi="Arial" w:eastAsia="Arial" w:cs="Arial"/>
      <w:i/>
      <w:iCs/>
      <w:color w:val="0f4761" w:themeColor="accent1" w:themeShade="BF"/>
    </w:rPr>
  </w:style>
  <w:style w:type="character" w:styleId="932">
    <w:name w:val="Heading 5 Char"/>
    <w:basedOn w:val="984"/>
    <w:link w:val="979"/>
    <w:uiPriority w:val="9"/>
    <w:pPr>
      <w:pBdr/>
      <w:spacing/>
      <w:ind/>
    </w:pPr>
    <w:rPr>
      <w:rFonts w:ascii="Arial" w:hAnsi="Arial" w:eastAsia="Arial" w:cs="Arial"/>
      <w:color w:val="0f4761" w:themeColor="accent1" w:themeShade="BF"/>
    </w:rPr>
  </w:style>
  <w:style w:type="character" w:styleId="933">
    <w:name w:val="Heading 6 Char"/>
    <w:basedOn w:val="984"/>
    <w:link w:val="980"/>
    <w:uiPriority w:val="9"/>
    <w:pPr>
      <w:pBdr/>
      <w:spacing/>
      <w:ind/>
    </w:pPr>
    <w:rPr>
      <w:rFonts w:ascii="Arial" w:hAnsi="Arial" w:eastAsia="Arial" w:cs="Arial"/>
      <w:i/>
      <w:iCs/>
      <w:color w:val="595959" w:themeColor="text1" w:themeTint="A6"/>
    </w:rPr>
  </w:style>
  <w:style w:type="character" w:styleId="934">
    <w:name w:val="Heading 7 Char"/>
    <w:basedOn w:val="984"/>
    <w:link w:val="981"/>
    <w:uiPriority w:val="9"/>
    <w:pPr>
      <w:pBdr/>
      <w:spacing/>
      <w:ind/>
    </w:pPr>
    <w:rPr>
      <w:rFonts w:ascii="Arial" w:hAnsi="Arial" w:eastAsia="Arial" w:cs="Arial"/>
      <w:color w:val="595959" w:themeColor="text1" w:themeTint="A6"/>
    </w:rPr>
  </w:style>
  <w:style w:type="character" w:styleId="935">
    <w:name w:val="Heading 8 Char"/>
    <w:basedOn w:val="984"/>
    <w:link w:val="982"/>
    <w:uiPriority w:val="9"/>
    <w:pPr>
      <w:pBdr/>
      <w:spacing/>
      <w:ind/>
    </w:pPr>
    <w:rPr>
      <w:rFonts w:ascii="Arial" w:hAnsi="Arial" w:eastAsia="Arial" w:cs="Arial"/>
      <w:i/>
      <w:iCs/>
      <w:color w:val="272727" w:themeColor="text1" w:themeTint="D8"/>
    </w:rPr>
  </w:style>
  <w:style w:type="character" w:styleId="936">
    <w:name w:val="Heading 9 Char"/>
    <w:basedOn w:val="984"/>
    <w:link w:val="983"/>
    <w:uiPriority w:val="9"/>
    <w:pPr>
      <w:pBdr/>
      <w:spacing/>
      <w:ind/>
    </w:pPr>
    <w:rPr>
      <w:rFonts w:ascii="Arial" w:hAnsi="Arial" w:eastAsia="Arial" w:cs="Arial"/>
      <w:i/>
      <w:iCs/>
      <w:color w:val="272727" w:themeColor="text1" w:themeTint="D8"/>
    </w:rPr>
  </w:style>
  <w:style w:type="paragraph" w:styleId="937">
    <w:name w:val="Title"/>
    <w:basedOn w:val="974"/>
    <w:next w:val="974"/>
    <w:link w:val="938"/>
    <w:uiPriority w:val="10"/>
    <w:qFormat/>
    <w:pPr>
      <w:pBdr/>
      <w:spacing w:after="80" w:line="240" w:lineRule="auto"/>
      <w:ind/>
      <w:contextualSpacing w:val="true"/>
    </w:pPr>
    <w:rPr>
      <w:rFonts w:ascii="Arial" w:hAnsi="Arial" w:eastAsia="Arial" w:cs="Arial"/>
      <w:spacing w:val="-10"/>
      <w:sz w:val="56"/>
      <w:szCs w:val="56"/>
    </w:rPr>
  </w:style>
  <w:style w:type="character" w:styleId="938">
    <w:name w:val="Title Char"/>
    <w:basedOn w:val="984"/>
    <w:link w:val="937"/>
    <w:uiPriority w:val="10"/>
    <w:pPr>
      <w:pBdr/>
      <w:spacing/>
      <w:ind/>
    </w:pPr>
    <w:rPr>
      <w:rFonts w:ascii="Arial" w:hAnsi="Arial" w:eastAsia="Arial" w:cs="Arial"/>
      <w:spacing w:val="-10"/>
      <w:sz w:val="56"/>
      <w:szCs w:val="56"/>
    </w:rPr>
  </w:style>
  <w:style w:type="paragraph" w:styleId="939">
    <w:name w:val="Subtitle"/>
    <w:basedOn w:val="974"/>
    <w:next w:val="974"/>
    <w:link w:val="940"/>
    <w:uiPriority w:val="11"/>
    <w:qFormat/>
    <w:pPr>
      <w:numPr>
        <w:ilvl w:val="1"/>
      </w:numPr>
      <w:pBdr/>
      <w:spacing/>
      <w:ind/>
    </w:pPr>
    <w:rPr>
      <w:color w:val="595959" w:themeColor="text1" w:themeTint="A6"/>
      <w:spacing w:val="15"/>
      <w:sz w:val="28"/>
      <w:szCs w:val="28"/>
    </w:rPr>
  </w:style>
  <w:style w:type="character" w:styleId="940">
    <w:name w:val="Subtitle Char"/>
    <w:basedOn w:val="984"/>
    <w:link w:val="939"/>
    <w:uiPriority w:val="11"/>
    <w:pPr>
      <w:pBdr/>
      <w:spacing/>
      <w:ind/>
    </w:pPr>
    <w:rPr>
      <w:color w:val="595959" w:themeColor="text1" w:themeTint="A6"/>
      <w:spacing w:val="15"/>
      <w:sz w:val="28"/>
      <w:szCs w:val="28"/>
    </w:rPr>
  </w:style>
  <w:style w:type="paragraph" w:styleId="941">
    <w:name w:val="Quote"/>
    <w:basedOn w:val="974"/>
    <w:next w:val="974"/>
    <w:link w:val="942"/>
    <w:uiPriority w:val="29"/>
    <w:qFormat/>
    <w:pPr>
      <w:pBdr/>
      <w:spacing w:before="160"/>
      <w:ind/>
      <w:jc w:val="center"/>
    </w:pPr>
    <w:rPr>
      <w:i/>
      <w:iCs/>
      <w:color w:val="404040" w:themeColor="text1" w:themeTint="BF"/>
    </w:rPr>
  </w:style>
  <w:style w:type="character" w:styleId="942">
    <w:name w:val="Quote Char"/>
    <w:basedOn w:val="984"/>
    <w:link w:val="941"/>
    <w:uiPriority w:val="29"/>
    <w:pPr>
      <w:pBdr/>
      <w:spacing/>
      <w:ind/>
    </w:pPr>
    <w:rPr>
      <w:i/>
      <w:iCs/>
      <w:color w:val="404040" w:themeColor="text1" w:themeTint="BF"/>
    </w:rPr>
  </w:style>
  <w:style w:type="character" w:styleId="943">
    <w:name w:val="Intense Emphasis"/>
    <w:basedOn w:val="984"/>
    <w:uiPriority w:val="21"/>
    <w:qFormat/>
    <w:pPr>
      <w:pBdr/>
      <w:spacing/>
      <w:ind/>
    </w:pPr>
    <w:rPr>
      <w:i/>
      <w:iCs/>
      <w:color w:val="0f4761" w:themeColor="accent1" w:themeShade="BF"/>
    </w:rPr>
  </w:style>
  <w:style w:type="paragraph" w:styleId="944">
    <w:name w:val="Intense Quote"/>
    <w:basedOn w:val="974"/>
    <w:next w:val="974"/>
    <w:link w:val="94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45">
    <w:name w:val="Intense Quote Char"/>
    <w:basedOn w:val="984"/>
    <w:link w:val="944"/>
    <w:uiPriority w:val="30"/>
    <w:pPr>
      <w:pBdr/>
      <w:spacing/>
      <w:ind/>
    </w:pPr>
    <w:rPr>
      <w:i/>
      <w:iCs/>
      <w:color w:val="0f4761" w:themeColor="accent1" w:themeShade="BF"/>
    </w:rPr>
  </w:style>
  <w:style w:type="character" w:styleId="946">
    <w:name w:val="Intense Reference"/>
    <w:basedOn w:val="984"/>
    <w:uiPriority w:val="32"/>
    <w:qFormat/>
    <w:pPr>
      <w:pBdr/>
      <w:spacing/>
      <w:ind/>
    </w:pPr>
    <w:rPr>
      <w:b/>
      <w:bCs/>
      <w:smallCaps/>
      <w:color w:val="0f4761" w:themeColor="accent1" w:themeShade="BF"/>
      <w:spacing w:val="5"/>
    </w:rPr>
  </w:style>
  <w:style w:type="paragraph" w:styleId="947">
    <w:name w:val="No Spacing"/>
    <w:basedOn w:val="974"/>
    <w:uiPriority w:val="1"/>
    <w:qFormat/>
    <w:pPr>
      <w:pBdr/>
      <w:spacing w:after="0" w:line="240" w:lineRule="auto"/>
      <w:ind/>
    </w:pPr>
  </w:style>
  <w:style w:type="character" w:styleId="948">
    <w:name w:val="Subtle Emphasis"/>
    <w:basedOn w:val="984"/>
    <w:uiPriority w:val="19"/>
    <w:qFormat/>
    <w:pPr>
      <w:pBdr/>
      <w:spacing/>
      <w:ind/>
    </w:pPr>
    <w:rPr>
      <w:i/>
      <w:iCs/>
      <w:color w:val="404040" w:themeColor="text1" w:themeTint="BF"/>
    </w:rPr>
  </w:style>
  <w:style w:type="character" w:styleId="949">
    <w:name w:val="Emphasis"/>
    <w:basedOn w:val="984"/>
    <w:uiPriority w:val="20"/>
    <w:qFormat/>
    <w:pPr>
      <w:pBdr/>
      <w:spacing/>
      <w:ind/>
    </w:pPr>
    <w:rPr>
      <w:i/>
      <w:iCs/>
    </w:rPr>
  </w:style>
  <w:style w:type="character" w:styleId="950">
    <w:name w:val="Strong"/>
    <w:basedOn w:val="984"/>
    <w:uiPriority w:val="22"/>
    <w:qFormat/>
    <w:pPr>
      <w:pBdr/>
      <w:spacing/>
      <w:ind/>
    </w:pPr>
    <w:rPr>
      <w:b/>
      <w:bCs/>
    </w:rPr>
  </w:style>
  <w:style w:type="character" w:styleId="951">
    <w:name w:val="Subtle Reference"/>
    <w:basedOn w:val="984"/>
    <w:uiPriority w:val="31"/>
    <w:qFormat/>
    <w:pPr>
      <w:pBdr/>
      <w:spacing/>
      <w:ind/>
    </w:pPr>
    <w:rPr>
      <w:smallCaps/>
      <w:color w:val="5a5a5a" w:themeColor="text1" w:themeTint="A5"/>
    </w:rPr>
  </w:style>
  <w:style w:type="character" w:styleId="952">
    <w:name w:val="Book Title"/>
    <w:basedOn w:val="984"/>
    <w:uiPriority w:val="33"/>
    <w:qFormat/>
    <w:pPr>
      <w:pBdr/>
      <w:spacing/>
      <w:ind/>
    </w:pPr>
    <w:rPr>
      <w:b/>
      <w:bCs/>
      <w:i/>
      <w:iCs/>
      <w:spacing w:val="5"/>
    </w:rPr>
  </w:style>
  <w:style w:type="character" w:styleId="953">
    <w:name w:val="Header Char"/>
    <w:basedOn w:val="984"/>
    <w:link w:val="987"/>
    <w:uiPriority w:val="99"/>
    <w:pPr>
      <w:pBdr/>
      <w:spacing/>
      <w:ind/>
    </w:pPr>
  </w:style>
  <w:style w:type="character" w:styleId="954">
    <w:name w:val="Footer Char"/>
    <w:basedOn w:val="984"/>
    <w:link w:val="989"/>
    <w:uiPriority w:val="99"/>
    <w:pPr>
      <w:pBdr/>
      <w:spacing/>
      <w:ind/>
    </w:pPr>
  </w:style>
  <w:style w:type="paragraph" w:styleId="955">
    <w:name w:val="Caption"/>
    <w:basedOn w:val="974"/>
    <w:next w:val="974"/>
    <w:uiPriority w:val="35"/>
    <w:unhideWhenUsed/>
    <w:qFormat/>
    <w:pPr>
      <w:pBdr/>
      <w:spacing w:after="200" w:line="240" w:lineRule="auto"/>
      <w:ind/>
    </w:pPr>
    <w:rPr>
      <w:i/>
      <w:iCs/>
      <w:color w:val="0e2841" w:themeColor="text2"/>
      <w:sz w:val="18"/>
      <w:szCs w:val="18"/>
    </w:rPr>
  </w:style>
  <w:style w:type="paragraph" w:styleId="956">
    <w:name w:val="footnote text"/>
    <w:basedOn w:val="974"/>
    <w:link w:val="957"/>
    <w:uiPriority w:val="99"/>
    <w:semiHidden/>
    <w:unhideWhenUsed/>
    <w:pPr>
      <w:pBdr/>
      <w:spacing w:after="0" w:line="240" w:lineRule="auto"/>
      <w:ind/>
    </w:pPr>
    <w:rPr>
      <w:sz w:val="20"/>
      <w:szCs w:val="20"/>
    </w:rPr>
  </w:style>
  <w:style w:type="character" w:styleId="957">
    <w:name w:val="Footnote Text Char"/>
    <w:basedOn w:val="984"/>
    <w:link w:val="956"/>
    <w:uiPriority w:val="99"/>
    <w:semiHidden/>
    <w:pPr>
      <w:pBdr/>
      <w:spacing/>
      <w:ind/>
    </w:pPr>
    <w:rPr>
      <w:sz w:val="20"/>
      <w:szCs w:val="20"/>
    </w:rPr>
  </w:style>
  <w:style w:type="character" w:styleId="958">
    <w:name w:val="footnote reference"/>
    <w:basedOn w:val="984"/>
    <w:uiPriority w:val="99"/>
    <w:semiHidden/>
    <w:unhideWhenUsed/>
    <w:pPr>
      <w:pBdr/>
      <w:spacing/>
      <w:ind/>
    </w:pPr>
    <w:rPr>
      <w:vertAlign w:val="superscript"/>
    </w:rPr>
  </w:style>
  <w:style w:type="paragraph" w:styleId="959">
    <w:name w:val="endnote text"/>
    <w:basedOn w:val="974"/>
    <w:link w:val="960"/>
    <w:uiPriority w:val="99"/>
    <w:semiHidden/>
    <w:unhideWhenUsed/>
    <w:pPr>
      <w:pBdr/>
      <w:spacing w:after="0" w:line="240" w:lineRule="auto"/>
      <w:ind/>
    </w:pPr>
    <w:rPr>
      <w:sz w:val="20"/>
      <w:szCs w:val="20"/>
    </w:rPr>
  </w:style>
  <w:style w:type="character" w:styleId="960">
    <w:name w:val="Endnote Text Char"/>
    <w:basedOn w:val="984"/>
    <w:link w:val="959"/>
    <w:uiPriority w:val="99"/>
    <w:semiHidden/>
    <w:pPr>
      <w:pBdr/>
      <w:spacing/>
      <w:ind/>
    </w:pPr>
    <w:rPr>
      <w:sz w:val="20"/>
      <w:szCs w:val="20"/>
    </w:rPr>
  </w:style>
  <w:style w:type="character" w:styleId="961">
    <w:name w:val="endnote reference"/>
    <w:basedOn w:val="984"/>
    <w:uiPriority w:val="99"/>
    <w:semiHidden/>
    <w:unhideWhenUsed/>
    <w:pPr>
      <w:pBdr/>
      <w:spacing/>
      <w:ind/>
    </w:pPr>
    <w:rPr>
      <w:vertAlign w:val="superscript"/>
    </w:rPr>
  </w:style>
  <w:style w:type="character" w:styleId="962">
    <w:name w:val="FollowedHyperlink"/>
    <w:basedOn w:val="984"/>
    <w:uiPriority w:val="99"/>
    <w:semiHidden/>
    <w:unhideWhenUsed/>
    <w:pPr>
      <w:pBdr/>
      <w:spacing/>
      <w:ind/>
    </w:pPr>
    <w:rPr>
      <w:color w:val="954f72" w:themeColor="followedHyperlink"/>
      <w:u w:val="single"/>
    </w:rPr>
  </w:style>
  <w:style w:type="paragraph" w:styleId="963">
    <w:name w:val="toc 1"/>
    <w:basedOn w:val="974"/>
    <w:next w:val="974"/>
    <w:uiPriority w:val="39"/>
    <w:unhideWhenUsed/>
    <w:pPr>
      <w:pBdr/>
      <w:spacing w:after="100"/>
      <w:ind/>
    </w:pPr>
  </w:style>
  <w:style w:type="paragraph" w:styleId="964">
    <w:name w:val="toc 2"/>
    <w:basedOn w:val="974"/>
    <w:next w:val="974"/>
    <w:uiPriority w:val="39"/>
    <w:unhideWhenUsed/>
    <w:pPr>
      <w:pBdr/>
      <w:spacing w:after="100"/>
      <w:ind w:left="220"/>
    </w:pPr>
  </w:style>
  <w:style w:type="paragraph" w:styleId="965">
    <w:name w:val="toc 3"/>
    <w:basedOn w:val="974"/>
    <w:next w:val="974"/>
    <w:uiPriority w:val="39"/>
    <w:unhideWhenUsed/>
    <w:pPr>
      <w:pBdr/>
      <w:spacing w:after="100"/>
      <w:ind w:left="440"/>
    </w:pPr>
  </w:style>
  <w:style w:type="paragraph" w:styleId="966">
    <w:name w:val="toc 4"/>
    <w:basedOn w:val="974"/>
    <w:next w:val="974"/>
    <w:uiPriority w:val="39"/>
    <w:unhideWhenUsed/>
    <w:pPr>
      <w:pBdr/>
      <w:spacing w:after="100"/>
      <w:ind w:left="660"/>
    </w:pPr>
  </w:style>
  <w:style w:type="paragraph" w:styleId="967">
    <w:name w:val="toc 5"/>
    <w:basedOn w:val="974"/>
    <w:next w:val="974"/>
    <w:uiPriority w:val="39"/>
    <w:unhideWhenUsed/>
    <w:pPr>
      <w:pBdr/>
      <w:spacing w:after="100"/>
      <w:ind w:left="880"/>
    </w:pPr>
  </w:style>
  <w:style w:type="paragraph" w:styleId="968">
    <w:name w:val="toc 6"/>
    <w:basedOn w:val="974"/>
    <w:next w:val="974"/>
    <w:uiPriority w:val="39"/>
    <w:unhideWhenUsed/>
    <w:pPr>
      <w:pBdr/>
      <w:spacing w:after="100"/>
      <w:ind w:left="1100"/>
    </w:pPr>
  </w:style>
  <w:style w:type="paragraph" w:styleId="969">
    <w:name w:val="toc 7"/>
    <w:basedOn w:val="974"/>
    <w:next w:val="974"/>
    <w:uiPriority w:val="39"/>
    <w:unhideWhenUsed/>
    <w:pPr>
      <w:pBdr/>
      <w:spacing w:after="100"/>
      <w:ind w:left="1320"/>
    </w:pPr>
  </w:style>
  <w:style w:type="paragraph" w:styleId="970">
    <w:name w:val="toc 8"/>
    <w:basedOn w:val="974"/>
    <w:next w:val="974"/>
    <w:uiPriority w:val="39"/>
    <w:unhideWhenUsed/>
    <w:pPr>
      <w:pBdr/>
      <w:spacing w:after="100"/>
      <w:ind w:left="1540"/>
    </w:pPr>
  </w:style>
  <w:style w:type="paragraph" w:styleId="971">
    <w:name w:val="toc 9"/>
    <w:basedOn w:val="974"/>
    <w:next w:val="974"/>
    <w:uiPriority w:val="39"/>
    <w:unhideWhenUsed/>
    <w:pPr>
      <w:pBdr/>
      <w:spacing w:after="100"/>
      <w:ind w:left="1760"/>
    </w:pPr>
  </w:style>
  <w:style w:type="paragraph" w:styleId="972">
    <w:name w:val="TOC Heading"/>
    <w:uiPriority w:val="39"/>
    <w:unhideWhenUsed/>
    <w:pPr>
      <w:pBdr/>
      <w:spacing/>
      <w:ind/>
    </w:pPr>
  </w:style>
  <w:style w:type="paragraph" w:styleId="973">
    <w:name w:val="table of figures"/>
    <w:basedOn w:val="974"/>
    <w:next w:val="974"/>
    <w:uiPriority w:val="99"/>
    <w:unhideWhenUsed/>
    <w:pPr>
      <w:pBdr/>
      <w:spacing w:after="0" w:afterAutospacing="0"/>
      <w:ind/>
    </w:pPr>
  </w:style>
  <w:style w:type="paragraph" w:styleId="974" w:default="1">
    <w:name w:val="Normal"/>
    <w:qFormat/>
    <w:pPr>
      <w:pBdr/>
      <w:spacing/>
      <w:ind/>
    </w:pPr>
  </w:style>
  <w:style w:type="paragraph" w:styleId="975">
    <w:name w:val="Heading 1"/>
    <w:basedOn w:val="974"/>
    <w:next w:val="974"/>
    <w:link w:val="1000"/>
    <w:qFormat/>
    <w:pPr>
      <w:keepNext w:val="true"/>
      <w:numPr>
        <w:numId w:val="7"/>
      </w:numPr>
      <w:pBdr>
        <w:top w:val="single" w:color="000000" w:sz="4" w:space="1"/>
        <w:left w:val="single" w:color="000000" w:sz="4" w:space="4"/>
        <w:bottom w:val="single" w:color="000000" w:sz="4" w:space="1"/>
        <w:right w:val="single" w:color="000000" w:sz="4" w:space="4"/>
      </w:pBdr>
      <w:shd w:val="pct5" w:color="auto" w:fill="ffffff"/>
      <w:spacing w:after="120" w:before="240" w:line="240" w:lineRule="auto"/>
      <w:ind/>
      <w:jc w:val="both"/>
      <w:outlineLvl w:val="0"/>
    </w:pPr>
    <w:rPr>
      <w:rFonts w:ascii="Arial" w:hAnsi="Arial" w:eastAsia="Times New Roman" w:cs="Times New Roman"/>
      <w:b/>
      <w:sz w:val="28"/>
      <w:szCs w:val="20"/>
      <w:lang w:eastAsia="pt-BR"/>
    </w:rPr>
  </w:style>
  <w:style w:type="character" w:styleId="976">
    <w:name w:val="Heading 2"/>
    <w:next w:val="974"/>
    <w:link w:val="1001"/>
    <w:qFormat/>
    <w:pPr>
      <w:pBdr/>
      <w:spacing/>
      <w:ind/>
    </w:pPr>
    <w:rPr>
      <w:rFonts w:ascii="Segoe UI" w:hAnsi="Segoe UI" w:cs="Segoe UI"/>
      <w:b w:val="0"/>
      <w:bCs w:val="0"/>
      <w:color w:val="ff0000"/>
      <w:sz w:val="20"/>
      <w:szCs w:val="20"/>
      <w:u w:val="single"/>
    </w:rPr>
  </w:style>
  <w:style w:type="paragraph" w:styleId="977">
    <w:name w:val="Heading 3"/>
    <w:basedOn w:val="974"/>
    <w:next w:val="974"/>
    <w:link w:val="1002"/>
    <w:qFormat/>
    <w:pPr>
      <w:keepNext w:val="true"/>
      <w:numPr>
        <w:ilvl w:val="2"/>
        <w:numId w:val="7"/>
      </w:numPr>
      <w:pBdr/>
      <w:spacing w:after="60" w:before="240" w:line="240" w:lineRule="auto"/>
      <w:ind/>
      <w:jc w:val="both"/>
      <w:outlineLvl w:val="2"/>
    </w:pPr>
    <w:rPr>
      <w:rFonts w:ascii="Arial" w:hAnsi="Arial" w:eastAsia="Times New Roman" w:cs="Times New Roman"/>
      <w:b/>
      <w:sz w:val="24"/>
      <w:szCs w:val="20"/>
      <w:lang w:eastAsia="pt-BR"/>
    </w:rPr>
  </w:style>
  <w:style w:type="paragraph" w:styleId="978">
    <w:name w:val="Heading 4"/>
    <w:basedOn w:val="974"/>
    <w:next w:val="974"/>
    <w:link w:val="1003"/>
    <w:qFormat/>
    <w:pPr>
      <w:keepNext w:val="true"/>
      <w:numPr>
        <w:ilvl w:val="3"/>
        <w:numId w:val="7"/>
      </w:numPr>
      <w:pBdr/>
      <w:spacing w:after="60" w:before="240" w:line="240" w:lineRule="auto"/>
      <w:ind/>
      <w:jc w:val="both"/>
      <w:outlineLvl w:val="3"/>
    </w:pPr>
    <w:rPr>
      <w:rFonts w:ascii="Arial" w:hAnsi="Arial" w:eastAsia="Times New Roman" w:cs="Times New Roman"/>
      <w:sz w:val="24"/>
      <w:szCs w:val="20"/>
      <w:lang w:eastAsia="pt-BR"/>
    </w:rPr>
  </w:style>
  <w:style w:type="paragraph" w:styleId="979">
    <w:name w:val="Heading 5"/>
    <w:basedOn w:val="974"/>
    <w:next w:val="974"/>
    <w:link w:val="1004"/>
    <w:qFormat/>
    <w:pPr>
      <w:numPr>
        <w:ilvl w:val="4"/>
        <w:numId w:val="7"/>
      </w:numPr>
      <w:pBdr/>
      <w:spacing w:after="60" w:before="240" w:line="240" w:lineRule="auto"/>
      <w:ind/>
      <w:jc w:val="both"/>
      <w:outlineLvl w:val="4"/>
    </w:pPr>
    <w:rPr>
      <w:rFonts w:ascii="Arial" w:hAnsi="Arial" w:eastAsia="Times New Roman" w:cs="Times New Roman"/>
      <w:sz w:val="24"/>
      <w:szCs w:val="20"/>
      <w:lang w:eastAsia="pt-BR"/>
    </w:rPr>
  </w:style>
  <w:style w:type="paragraph" w:styleId="980">
    <w:name w:val="Heading 6"/>
    <w:basedOn w:val="974"/>
    <w:next w:val="974"/>
    <w:link w:val="1005"/>
    <w:qFormat/>
    <w:pPr>
      <w:numPr>
        <w:ilvl w:val="5"/>
        <w:numId w:val="7"/>
      </w:numPr>
      <w:pBdr/>
      <w:spacing w:after="60" w:before="240" w:line="240" w:lineRule="auto"/>
      <w:ind/>
      <w:jc w:val="both"/>
      <w:outlineLvl w:val="5"/>
    </w:pPr>
    <w:rPr>
      <w:rFonts w:ascii="Arial" w:hAnsi="Arial" w:eastAsia="Times New Roman" w:cs="Times New Roman"/>
      <w:szCs w:val="20"/>
      <w:lang w:eastAsia="pt-BR"/>
    </w:rPr>
  </w:style>
  <w:style w:type="paragraph" w:styleId="981">
    <w:name w:val="Heading 7"/>
    <w:basedOn w:val="974"/>
    <w:next w:val="974"/>
    <w:link w:val="1006"/>
    <w:qFormat/>
    <w:pPr>
      <w:numPr>
        <w:ilvl w:val="6"/>
        <w:numId w:val="7"/>
      </w:numPr>
      <w:pBdr/>
      <w:spacing w:after="60" w:before="240" w:line="240" w:lineRule="auto"/>
      <w:ind/>
      <w:jc w:val="both"/>
      <w:outlineLvl w:val="6"/>
    </w:pPr>
    <w:rPr>
      <w:rFonts w:ascii="Arial" w:hAnsi="Arial" w:eastAsia="Times New Roman" w:cs="Times New Roman"/>
      <w:szCs w:val="20"/>
      <w:lang w:eastAsia="pt-BR"/>
    </w:rPr>
  </w:style>
  <w:style w:type="paragraph" w:styleId="982">
    <w:name w:val="Heading 8"/>
    <w:basedOn w:val="974"/>
    <w:next w:val="974"/>
    <w:link w:val="1007"/>
    <w:qFormat/>
    <w:pPr>
      <w:numPr>
        <w:ilvl w:val="7"/>
        <w:numId w:val="7"/>
      </w:numPr>
      <w:pBdr/>
      <w:spacing w:after="60" w:before="240" w:line="240" w:lineRule="auto"/>
      <w:ind/>
      <w:jc w:val="both"/>
      <w:outlineLvl w:val="7"/>
    </w:pPr>
    <w:rPr>
      <w:rFonts w:ascii="Arial" w:hAnsi="Arial" w:eastAsia="Times New Roman" w:cs="Times New Roman"/>
      <w:sz w:val="20"/>
      <w:szCs w:val="20"/>
      <w:lang w:eastAsia="pt-BR"/>
    </w:rPr>
  </w:style>
  <w:style w:type="paragraph" w:styleId="983">
    <w:name w:val="Heading 9"/>
    <w:basedOn w:val="974"/>
    <w:next w:val="974"/>
    <w:link w:val="1008"/>
    <w:qFormat/>
    <w:pPr>
      <w:numPr>
        <w:ilvl w:val="8"/>
        <w:numId w:val="7"/>
      </w:numPr>
      <w:pBdr/>
      <w:spacing w:after="60" w:before="240" w:line="240" w:lineRule="auto"/>
      <w:ind/>
      <w:jc w:val="both"/>
      <w:outlineLvl w:val="8"/>
    </w:pPr>
    <w:rPr>
      <w:rFonts w:ascii="Arial" w:hAnsi="Arial" w:eastAsia="Times New Roman" w:cs="Times New Roman"/>
      <w:sz w:val="20"/>
      <w:szCs w:val="20"/>
      <w:lang w:eastAsia="pt-BR"/>
    </w:rPr>
  </w:style>
  <w:style w:type="character" w:styleId="984" w:default="1">
    <w:name w:val="Default Paragraph Font"/>
    <w:uiPriority w:val="1"/>
    <w:semiHidden/>
    <w:unhideWhenUsed/>
    <w:pPr>
      <w:pBdr/>
      <w:spacing/>
      <w:ind/>
    </w:pPr>
  </w:style>
  <w:style w:type="table" w:styleId="98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86" w:default="1">
    <w:name w:val="No List"/>
    <w:uiPriority w:val="99"/>
    <w:semiHidden/>
    <w:unhideWhenUsed/>
    <w:pPr>
      <w:pBdr/>
      <w:spacing/>
      <w:ind/>
    </w:pPr>
  </w:style>
  <w:style w:type="paragraph" w:styleId="987">
    <w:name w:val="Header"/>
    <w:basedOn w:val="974"/>
    <w:link w:val="988"/>
    <w:unhideWhenUsed/>
    <w:pPr>
      <w:pBdr/>
      <w:tabs>
        <w:tab w:val="center" w:leader="none" w:pos="4252"/>
        <w:tab w:val="right" w:leader="none" w:pos="8504"/>
      </w:tabs>
      <w:spacing w:after="0" w:line="240" w:lineRule="auto"/>
      <w:ind/>
    </w:pPr>
  </w:style>
  <w:style w:type="character" w:styleId="988" w:customStyle="1">
    <w:name w:val="Cabeçalho Char"/>
    <w:basedOn w:val="984"/>
    <w:link w:val="987"/>
    <w:uiPriority w:val="99"/>
    <w:pPr>
      <w:pBdr/>
      <w:spacing/>
      <w:ind/>
    </w:pPr>
  </w:style>
  <w:style w:type="paragraph" w:styleId="989">
    <w:name w:val="Footer"/>
    <w:basedOn w:val="974"/>
    <w:link w:val="990"/>
    <w:uiPriority w:val="99"/>
    <w:unhideWhenUsed/>
    <w:pPr>
      <w:pBdr/>
      <w:tabs>
        <w:tab w:val="center" w:leader="none" w:pos="4252"/>
        <w:tab w:val="right" w:leader="none" w:pos="8504"/>
      </w:tabs>
      <w:spacing w:after="0" w:line="240" w:lineRule="auto"/>
      <w:ind/>
    </w:pPr>
  </w:style>
  <w:style w:type="character" w:styleId="990" w:customStyle="1">
    <w:name w:val="Rodapé Char"/>
    <w:basedOn w:val="984"/>
    <w:link w:val="989"/>
    <w:uiPriority w:val="99"/>
    <w:pPr>
      <w:pBdr/>
      <w:spacing/>
      <w:ind/>
    </w:pPr>
  </w:style>
  <w:style w:type="character" w:styleId="991">
    <w:name w:val="Hyperlink"/>
    <w:basedOn w:val="984"/>
    <w:uiPriority w:val="99"/>
    <w:unhideWhenUsed/>
    <w:pPr>
      <w:pBdr/>
      <w:spacing/>
      <w:ind/>
    </w:pPr>
    <w:rPr>
      <w:color w:val="0563c1" w:themeColor="hyperlink"/>
      <w:u w:val="single"/>
    </w:rPr>
  </w:style>
  <w:style w:type="paragraph" w:styleId="992">
    <w:name w:val="Balloon Text"/>
    <w:basedOn w:val="974"/>
    <w:link w:val="993"/>
    <w:uiPriority w:val="99"/>
    <w:semiHidden/>
    <w:unhideWhenUsed/>
    <w:pPr>
      <w:pBdr/>
      <w:spacing w:after="0" w:line="240" w:lineRule="auto"/>
      <w:ind/>
    </w:pPr>
    <w:rPr>
      <w:rFonts w:ascii="Tahoma" w:hAnsi="Tahoma" w:cs="Tahoma"/>
      <w:sz w:val="16"/>
      <w:szCs w:val="16"/>
    </w:rPr>
  </w:style>
  <w:style w:type="character" w:styleId="993" w:customStyle="1">
    <w:name w:val="Texto de balão Char"/>
    <w:basedOn w:val="984"/>
    <w:link w:val="992"/>
    <w:uiPriority w:val="99"/>
    <w:semiHidden/>
    <w:pPr>
      <w:pBdr/>
      <w:spacing/>
      <w:ind/>
    </w:pPr>
    <w:rPr>
      <w:rFonts w:ascii="Tahoma" w:hAnsi="Tahoma" w:cs="Tahoma"/>
      <w:sz w:val="16"/>
      <w:szCs w:val="16"/>
    </w:rPr>
  </w:style>
  <w:style w:type="paragraph" w:styleId="994">
    <w:name w:val="Normal (Web)"/>
    <w:basedOn w:val="974"/>
    <w:uiPriority w:val="99"/>
    <w:semiHidden/>
    <w:unhideWhenUsed/>
    <w:pPr>
      <w:pBdr/>
      <w:spacing w:after="100" w:afterAutospacing="1" w:before="100" w:beforeAutospacing="1" w:line="240" w:lineRule="auto"/>
      <w:ind/>
    </w:pPr>
    <w:rPr>
      <w:rFonts w:ascii="Times New Roman" w:hAnsi="Times New Roman" w:eastAsia="Times New Roman" w:cs="Times New Roman"/>
      <w:sz w:val="24"/>
      <w:szCs w:val="24"/>
      <w:lang w:eastAsia="pt-BR"/>
    </w:rPr>
  </w:style>
  <w:style w:type="character" w:styleId="995" w:customStyle="1">
    <w:name w:val="x_contentpasted0"/>
    <w:basedOn w:val="984"/>
    <w:pPr>
      <w:pBdr/>
      <w:spacing/>
      <w:ind/>
    </w:pPr>
  </w:style>
  <w:style w:type="character" w:styleId="996" w:customStyle="1">
    <w:name w:val="x_contentpasted1"/>
    <w:basedOn w:val="984"/>
    <w:pPr>
      <w:pBdr/>
      <w:spacing/>
      <w:ind/>
    </w:pPr>
  </w:style>
  <w:style w:type="paragraph" w:styleId="997" w:customStyle="1">
    <w:name w:val="x_contentpasted2"/>
    <w:basedOn w:val="974"/>
    <w:pPr>
      <w:pBdr/>
      <w:spacing w:after="100" w:afterAutospacing="1" w:before="100" w:beforeAutospacing="1" w:line="240" w:lineRule="auto"/>
      <w:ind/>
    </w:pPr>
    <w:rPr>
      <w:rFonts w:ascii="Times New Roman" w:hAnsi="Times New Roman" w:eastAsia="Times New Roman" w:cs="Times New Roman"/>
      <w:sz w:val="24"/>
      <w:szCs w:val="24"/>
      <w:lang w:eastAsia="pt-BR"/>
    </w:rPr>
  </w:style>
  <w:style w:type="paragraph" w:styleId="998" w:customStyle="1">
    <w:name w:val="Tabletext"/>
    <w:basedOn w:val="974"/>
    <w:pPr>
      <w:keepLines w:val="true"/>
      <w:widowControl w:val="false"/>
      <w:pBdr/>
      <w:spacing w:after="60" w:before="60" w:line="240" w:lineRule="atLeast"/>
      <w:ind w:left="284"/>
    </w:pPr>
    <w:rPr>
      <w:rFonts w:ascii="Arial" w:hAnsi="Arial" w:eastAsia="Times New Roman" w:cs="Times New Roman"/>
      <w:sz w:val="20"/>
      <w:szCs w:val="20"/>
      <w:lang w:val="en-US" w:eastAsia="pt-BR"/>
    </w:rPr>
  </w:style>
  <w:style w:type="paragraph" w:styleId="999">
    <w:name w:val="List Paragraph"/>
    <w:basedOn w:val="974"/>
    <w:uiPriority w:val="34"/>
    <w:qFormat/>
    <w:pPr>
      <w:pBdr/>
      <w:spacing/>
      <w:ind w:left="720"/>
      <w:contextualSpacing w:val="true"/>
    </w:pPr>
  </w:style>
  <w:style w:type="character" w:styleId="1000" w:customStyle="1">
    <w:name w:val="Título 1 Char"/>
    <w:basedOn w:val="984"/>
    <w:link w:val="975"/>
    <w:pPr>
      <w:pBdr/>
      <w:spacing/>
      <w:ind/>
    </w:pPr>
    <w:rPr>
      <w:rFonts w:ascii="Arial" w:hAnsi="Arial" w:eastAsia="Times New Roman" w:cs="Times New Roman"/>
      <w:b/>
      <w:sz w:val="28"/>
      <w:szCs w:val="20"/>
      <w:shd w:val="pct5" w:color="auto" w:fill="ffffff"/>
      <w:lang w:eastAsia="pt-BR"/>
    </w:rPr>
  </w:style>
  <w:style w:type="paragraph" w:styleId="1001" w:customStyle="1">
    <w:name w:val="Título 2 Char"/>
    <w:basedOn w:val="999"/>
    <w:link w:val="976"/>
    <w:pPr>
      <w:pBdr/>
      <w:spacing/>
      <w:ind w:left="360"/>
      <w:jc w:val="center"/>
    </w:pPr>
    <w:rPr>
      <w:rFonts w:ascii="Segoe UI" w:hAnsi="Segoe UI" w:cs="Segoe UI"/>
      <w:b w:val="0"/>
      <w:bCs w:val="0"/>
      <w:color w:val="ff0000"/>
      <w:sz w:val="20"/>
      <w:szCs w:val="20"/>
      <w:u w:val="single"/>
    </w:rPr>
  </w:style>
  <w:style w:type="character" w:styleId="1002" w:customStyle="1">
    <w:name w:val="Título 3 Char"/>
    <w:basedOn w:val="984"/>
    <w:link w:val="977"/>
    <w:pPr>
      <w:pBdr/>
      <w:spacing/>
      <w:ind/>
    </w:pPr>
    <w:rPr>
      <w:rFonts w:ascii="Arial" w:hAnsi="Arial" w:eastAsia="Times New Roman" w:cs="Times New Roman"/>
      <w:b/>
      <w:sz w:val="24"/>
      <w:szCs w:val="20"/>
      <w:lang w:eastAsia="pt-BR"/>
    </w:rPr>
  </w:style>
  <w:style w:type="character" w:styleId="1003" w:customStyle="1">
    <w:name w:val="Título 4 Char"/>
    <w:basedOn w:val="984"/>
    <w:link w:val="978"/>
    <w:pPr>
      <w:pBdr/>
      <w:spacing/>
      <w:ind/>
    </w:pPr>
    <w:rPr>
      <w:rFonts w:ascii="Arial" w:hAnsi="Arial" w:eastAsia="Times New Roman" w:cs="Times New Roman"/>
      <w:sz w:val="24"/>
      <w:szCs w:val="20"/>
      <w:lang w:eastAsia="pt-BR"/>
    </w:rPr>
  </w:style>
  <w:style w:type="character" w:styleId="1004" w:customStyle="1">
    <w:name w:val="Título 5 Char"/>
    <w:basedOn w:val="984"/>
    <w:link w:val="979"/>
    <w:pPr>
      <w:pBdr/>
      <w:spacing/>
      <w:ind/>
    </w:pPr>
    <w:rPr>
      <w:rFonts w:ascii="Arial" w:hAnsi="Arial" w:eastAsia="Times New Roman" w:cs="Times New Roman"/>
      <w:sz w:val="24"/>
      <w:szCs w:val="20"/>
      <w:lang w:eastAsia="pt-BR"/>
    </w:rPr>
  </w:style>
  <w:style w:type="character" w:styleId="1005" w:customStyle="1">
    <w:name w:val="Título 6 Char"/>
    <w:basedOn w:val="984"/>
    <w:link w:val="980"/>
    <w:pPr>
      <w:pBdr/>
      <w:spacing/>
      <w:ind/>
    </w:pPr>
    <w:rPr>
      <w:rFonts w:ascii="Arial" w:hAnsi="Arial" w:eastAsia="Times New Roman" w:cs="Times New Roman"/>
      <w:szCs w:val="20"/>
      <w:lang w:eastAsia="pt-BR"/>
    </w:rPr>
  </w:style>
  <w:style w:type="character" w:styleId="1006" w:customStyle="1">
    <w:name w:val="Título 7 Char"/>
    <w:basedOn w:val="984"/>
    <w:link w:val="981"/>
    <w:pPr>
      <w:pBdr/>
      <w:spacing/>
      <w:ind/>
    </w:pPr>
    <w:rPr>
      <w:rFonts w:ascii="Arial" w:hAnsi="Arial" w:eastAsia="Times New Roman" w:cs="Times New Roman"/>
      <w:szCs w:val="20"/>
      <w:lang w:eastAsia="pt-BR"/>
    </w:rPr>
  </w:style>
  <w:style w:type="character" w:styleId="1007" w:customStyle="1">
    <w:name w:val="Título 8 Char"/>
    <w:basedOn w:val="984"/>
    <w:link w:val="982"/>
    <w:pPr>
      <w:pBdr/>
      <w:spacing/>
      <w:ind/>
    </w:pPr>
    <w:rPr>
      <w:rFonts w:ascii="Arial" w:hAnsi="Arial" w:eastAsia="Times New Roman" w:cs="Times New Roman"/>
      <w:sz w:val="20"/>
      <w:szCs w:val="20"/>
      <w:lang w:eastAsia="pt-BR"/>
    </w:rPr>
  </w:style>
  <w:style w:type="character" w:styleId="1008" w:customStyle="1">
    <w:name w:val="Título 9 Char"/>
    <w:basedOn w:val="984"/>
    <w:link w:val="983"/>
    <w:pPr>
      <w:pBdr/>
      <w:spacing/>
      <w:ind/>
    </w:pPr>
    <w:rPr>
      <w:rFonts w:ascii="Arial" w:hAnsi="Arial" w:eastAsia="Times New Roman" w:cs="Times New Roman"/>
      <w:sz w:val="20"/>
      <w:szCs w:val="20"/>
      <w:lang w:eastAsia="pt-BR"/>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customXml" Target="../customXml/item2.xml" /><Relationship Id="rId13" Type="http://schemas.openxmlformats.org/officeDocument/2006/relationships/customXml" Target="../customXml/item3.xml" /><Relationship Id="rId14" Type="http://schemas.openxmlformats.org/officeDocument/2006/relationships/customXml" Target="../customXml/item4.xml" /><Relationship Id="rId15"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2.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f2e2c538-fac3-439e-b7af-866794557292" xsi:nil="true"/>
    <lcf76f155ced4ddcb4097134ff3c332f xmlns="d383e7dd-6593-48c1-9aad-f790c217e82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F5893DAD870C2458CABC5ACFCB634CE" ma:contentTypeVersion="13" ma:contentTypeDescription="Crie um novo documento." ma:contentTypeScope="" ma:versionID="54aec3b84d36e6118d042b57753f1327">
  <xsd:schema xmlns:xsd="http://www.w3.org/2001/XMLSchema" xmlns:xs="http://www.w3.org/2001/XMLSchema" xmlns:p="http://schemas.microsoft.com/office/2006/metadata/properties" xmlns:ns2="d383e7dd-6593-48c1-9aad-f790c217e820" xmlns:ns3="f2e2c538-fac3-439e-b7af-866794557292" targetNamespace="http://schemas.microsoft.com/office/2006/metadata/properties" ma:root="true" ma:fieldsID="ad67b36b9334b4eec36b7ba08e2813bf" ns2:_="" ns3:_="">
    <xsd:import namespace="d383e7dd-6593-48c1-9aad-f790c217e820"/>
    <xsd:import namespace="f2e2c538-fac3-439e-b7af-86679455729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LengthInSeconds" minOccurs="0"/>
                <xsd:element ref="ns2:MediaServiceDateTaken"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83e7dd-6593-48c1-9aad-f790c217e8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a60f0fae-ccbd-443b-a613-a22fb470e02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e2c538-fac3-439e-b7af-866794557292"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TaxCatchAll" ma:index="17" nillable="true" ma:displayName="Taxonomy Catch All Column" ma:hidden="true" ma:list="{52ebd849-ef7e-4134-ae59-0ee16b965487}" ma:internalName="TaxCatchAll" ma:showField="CatchAllData" ma:web="f2e2c538-fac3-439e-b7af-8667945572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This value indicates the number of saves or revisions. The application is responsible for updating this value after each revision.</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A29433-CE3A-4C91-B16F-26733ADC5847}">
  <ds:schemaRefs>
    <ds:schemaRef ds:uri="http://schemas.openxmlformats.org/officeDocument/2006/bibliography"/>
  </ds:schemaRefs>
</ds:datastoreItem>
</file>

<file path=customXml/itemProps2.xml><?xml version="1.0" encoding="utf-8"?>
<ds:datastoreItem xmlns:ds="http://schemas.openxmlformats.org/officeDocument/2006/customXml" ds:itemID="{382B78FE-EB20-4210-AB95-770E939F1547}">
  <ds:schemaRefs>
    <ds:schemaRef ds:uri="http://schemas.microsoft.com/office/2006/metadata/properties"/>
    <ds:schemaRef ds:uri="http://schemas.microsoft.com/office/infopath/2007/PartnerControls"/>
    <ds:schemaRef ds:uri="f2e2c538-fac3-439e-b7af-866794557292"/>
    <ds:schemaRef ds:uri="d383e7dd-6593-48c1-9aad-f790c217e820"/>
  </ds:schemaRefs>
</ds:datastoreItem>
</file>

<file path=customXml/itemProps3.xml><?xml version="1.0" encoding="utf-8"?>
<ds:datastoreItem xmlns:ds="http://schemas.openxmlformats.org/officeDocument/2006/customXml" ds:itemID="{9B3F0B3F-C4B1-42EF-865B-A63A1FB070CE}">
  <ds:schemaRefs>
    <ds:schemaRef ds:uri="http://schemas.microsoft.com/sharepoint/v3/contenttype/forms"/>
  </ds:schemaRefs>
</ds:datastoreItem>
</file>

<file path=customXml/itemProps4.xml><?xml version="1.0" encoding="utf-8"?>
<ds:datastoreItem xmlns:ds="http://schemas.openxmlformats.org/officeDocument/2006/customXml" ds:itemID="{6F170C5E-1925-4D8D-85D0-B20F5A981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83e7dd-6593-48c1-9aad-f790c217e820"/>
    <ds:schemaRef ds:uri="f2e2c538-fac3-439e-b7af-8667945572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Lais Salgado Fernandes</dc:creator>
  <cp:revision>18</cp:revision>
  <dcterms:created xsi:type="dcterms:W3CDTF">2023-01-27T12:50:00Z</dcterms:created>
  <dcterms:modified xsi:type="dcterms:W3CDTF">2025-04-05T11:54:28Z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0x0101009F5893DAD870C2458CABC5ACFCB634CE</vt:lpwstr>
  </property>
  <property fmtid="{D5CDD505-2E9C-101B-9397-08002B2CF9AE}" pid="3" name="MediaServiceImageTags">
    <vt:lpwstr/>
  </property>
</Properties>
</file>